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01419" w14:textId="77777777" w:rsidR="00A66F4B" w:rsidRDefault="002920CE" w:rsidP="00F356B6">
      <w:pPr>
        <w:pBdr>
          <w:bottom w:val="single" w:sz="4" w:space="1" w:color="auto"/>
        </w:pBdr>
        <w:spacing w:after="0" w:line="240" w:lineRule="atLeast"/>
        <w:jc w:val="center"/>
        <w:rPr>
          <w:rFonts w:asciiTheme="majorHAnsi" w:eastAsia="Times New Roman" w:hAnsiTheme="majorHAnsi" w:cs="Times New Roman"/>
          <w:bCs/>
          <w:color w:val="000000"/>
          <w:sz w:val="24"/>
          <w:szCs w:val="24"/>
          <w:lang w:val="es-ES_tradnl"/>
        </w:rPr>
      </w:pPr>
      <w:r w:rsidRPr="002920CE">
        <w:rPr>
          <w:rFonts w:asciiTheme="majorHAnsi" w:eastAsia="Times New Roman" w:hAnsiTheme="majorHAnsi" w:cs="Times New Roman"/>
          <w:bCs/>
          <w:noProof/>
          <w:color w:val="000000"/>
          <w:sz w:val="24"/>
          <w:szCs w:val="24"/>
        </w:rPr>
        <w:drawing>
          <wp:inline distT="0" distB="0" distL="0" distR="0" wp14:anchorId="5357E336" wp14:editId="6DB47471">
            <wp:extent cx="1282700" cy="5080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2700" cy="508000"/>
                    </a:xfrm>
                    <a:prstGeom prst="rect">
                      <a:avLst/>
                    </a:prstGeom>
                  </pic:spPr>
                </pic:pic>
              </a:graphicData>
            </a:graphic>
          </wp:inline>
        </w:drawing>
      </w:r>
    </w:p>
    <w:p w14:paraId="2F2FB67C" w14:textId="77777777" w:rsidR="00A66F4B" w:rsidRDefault="00A66F4B" w:rsidP="00F356B6">
      <w:pPr>
        <w:pBdr>
          <w:bottom w:val="single" w:sz="4" w:space="1" w:color="auto"/>
        </w:pBdr>
        <w:spacing w:after="0" w:line="240" w:lineRule="atLeast"/>
        <w:jc w:val="center"/>
        <w:rPr>
          <w:rFonts w:asciiTheme="majorHAnsi" w:eastAsia="Times New Roman" w:hAnsiTheme="majorHAnsi" w:cs="Times New Roman"/>
          <w:bCs/>
          <w:color w:val="000000"/>
          <w:sz w:val="24"/>
          <w:szCs w:val="24"/>
          <w:lang w:val="es-ES_tradnl"/>
        </w:rPr>
      </w:pPr>
    </w:p>
    <w:p w14:paraId="54787DC0" w14:textId="0F084CE1" w:rsidR="00A66F4B" w:rsidRDefault="002920CE" w:rsidP="00F356B6">
      <w:pPr>
        <w:pBdr>
          <w:bottom w:val="single" w:sz="4" w:space="1" w:color="auto"/>
        </w:pBdr>
        <w:spacing w:after="0" w:line="240" w:lineRule="atLeast"/>
        <w:jc w:val="center"/>
        <w:rPr>
          <w:rFonts w:asciiTheme="majorHAnsi" w:eastAsia="Times New Roman" w:hAnsiTheme="majorHAnsi" w:cs="Times New Roman"/>
          <w:b/>
          <w:bCs/>
          <w:color w:val="000000"/>
          <w:sz w:val="24"/>
          <w:szCs w:val="24"/>
          <w:lang w:val="es-ES_tradnl"/>
        </w:rPr>
      </w:pPr>
      <w:r w:rsidRPr="002920CE">
        <w:rPr>
          <w:rFonts w:asciiTheme="majorHAnsi" w:eastAsia="Times New Roman" w:hAnsiTheme="majorHAnsi" w:cs="Times New Roman"/>
          <w:b/>
          <w:bCs/>
          <w:color w:val="000000"/>
          <w:sz w:val="24"/>
          <w:szCs w:val="24"/>
          <w:lang w:val="es-ES_tradnl"/>
        </w:rPr>
        <w:t xml:space="preserve">Semana de Diseño de Evaluación de Impacto </w:t>
      </w:r>
    </w:p>
    <w:p w14:paraId="2D7D0C43" w14:textId="1CAA051F" w:rsidR="002920CE" w:rsidRDefault="00A13A5C" w:rsidP="00F356B6">
      <w:pPr>
        <w:pBdr>
          <w:bottom w:val="single" w:sz="4" w:space="1" w:color="auto"/>
        </w:pBdr>
        <w:spacing w:after="0" w:line="240" w:lineRule="atLeast"/>
        <w:jc w:val="center"/>
        <w:rPr>
          <w:rFonts w:asciiTheme="majorHAnsi" w:eastAsia="Times New Roman" w:hAnsiTheme="majorHAnsi" w:cs="Times New Roman"/>
          <w:b/>
          <w:bCs/>
          <w:color w:val="000000"/>
          <w:sz w:val="24"/>
          <w:szCs w:val="24"/>
          <w:lang w:val="es-ES_tradnl"/>
        </w:rPr>
      </w:pPr>
      <w:r>
        <w:rPr>
          <w:rFonts w:asciiTheme="majorHAnsi" w:eastAsia="Times New Roman" w:hAnsiTheme="majorHAnsi" w:cs="Times New Roman"/>
          <w:b/>
          <w:bCs/>
          <w:color w:val="000000"/>
          <w:sz w:val="24"/>
          <w:szCs w:val="24"/>
          <w:lang w:val="es-ES_tradnl"/>
        </w:rPr>
        <w:t xml:space="preserve">Del </w:t>
      </w:r>
      <w:r w:rsidR="0092486D">
        <w:rPr>
          <w:rFonts w:asciiTheme="majorHAnsi" w:eastAsia="Times New Roman" w:hAnsiTheme="majorHAnsi" w:cs="Times New Roman"/>
          <w:b/>
          <w:bCs/>
          <w:color w:val="000000"/>
          <w:sz w:val="24"/>
          <w:szCs w:val="24"/>
          <w:lang w:val="es-ES_tradnl"/>
        </w:rPr>
        <w:t>7</w:t>
      </w:r>
      <w:r w:rsidR="00DC6BB2">
        <w:rPr>
          <w:rFonts w:asciiTheme="majorHAnsi" w:eastAsia="Times New Roman" w:hAnsiTheme="majorHAnsi" w:cs="Times New Roman"/>
          <w:b/>
          <w:bCs/>
          <w:color w:val="000000"/>
          <w:sz w:val="24"/>
          <w:szCs w:val="24"/>
          <w:lang w:val="es-ES_tradnl"/>
        </w:rPr>
        <w:t xml:space="preserve"> al </w:t>
      </w:r>
      <w:r w:rsidR="00972A27">
        <w:rPr>
          <w:rFonts w:asciiTheme="majorHAnsi" w:eastAsia="Times New Roman" w:hAnsiTheme="majorHAnsi" w:cs="Times New Roman"/>
          <w:b/>
          <w:bCs/>
          <w:color w:val="000000"/>
          <w:sz w:val="24"/>
          <w:szCs w:val="24"/>
          <w:lang w:val="es-ES_tradnl"/>
        </w:rPr>
        <w:t>11</w:t>
      </w:r>
      <w:r w:rsidR="00DC6BB2">
        <w:rPr>
          <w:rFonts w:asciiTheme="majorHAnsi" w:eastAsia="Times New Roman" w:hAnsiTheme="majorHAnsi" w:cs="Times New Roman"/>
          <w:b/>
          <w:bCs/>
          <w:color w:val="000000"/>
          <w:sz w:val="24"/>
          <w:szCs w:val="24"/>
          <w:lang w:val="es-ES_tradnl"/>
        </w:rPr>
        <w:t xml:space="preserve"> </w:t>
      </w:r>
      <w:r w:rsidR="002920CE">
        <w:rPr>
          <w:rFonts w:asciiTheme="majorHAnsi" w:eastAsia="Times New Roman" w:hAnsiTheme="majorHAnsi" w:cs="Times New Roman"/>
          <w:b/>
          <w:bCs/>
          <w:color w:val="000000"/>
          <w:sz w:val="24"/>
          <w:szCs w:val="24"/>
          <w:lang w:val="es-ES_tradnl"/>
        </w:rPr>
        <w:t xml:space="preserve">de </w:t>
      </w:r>
      <w:r w:rsidR="00972A27">
        <w:rPr>
          <w:rFonts w:asciiTheme="majorHAnsi" w:eastAsia="Times New Roman" w:hAnsiTheme="majorHAnsi" w:cs="Times New Roman"/>
          <w:b/>
          <w:bCs/>
          <w:color w:val="000000"/>
          <w:sz w:val="24"/>
          <w:szCs w:val="24"/>
          <w:lang w:val="es-ES_tradnl"/>
        </w:rPr>
        <w:t>mayo</w:t>
      </w:r>
      <w:r>
        <w:rPr>
          <w:rFonts w:asciiTheme="majorHAnsi" w:eastAsia="Times New Roman" w:hAnsiTheme="majorHAnsi" w:cs="Times New Roman"/>
          <w:b/>
          <w:bCs/>
          <w:color w:val="000000"/>
          <w:sz w:val="24"/>
          <w:szCs w:val="24"/>
          <w:lang w:val="es-ES_tradnl"/>
        </w:rPr>
        <w:t xml:space="preserve"> de</w:t>
      </w:r>
      <w:r w:rsidR="002920CE">
        <w:rPr>
          <w:rFonts w:asciiTheme="majorHAnsi" w:eastAsia="Times New Roman" w:hAnsiTheme="majorHAnsi" w:cs="Times New Roman"/>
          <w:b/>
          <w:bCs/>
          <w:color w:val="000000"/>
          <w:sz w:val="24"/>
          <w:szCs w:val="24"/>
          <w:lang w:val="es-ES_tradnl"/>
        </w:rPr>
        <w:t xml:space="preserve"> </w:t>
      </w:r>
      <w:r w:rsidRPr="002920CE">
        <w:rPr>
          <w:rFonts w:asciiTheme="majorHAnsi" w:eastAsia="Times New Roman" w:hAnsiTheme="majorHAnsi" w:cs="Times New Roman"/>
          <w:b/>
          <w:bCs/>
          <w:color w:val="000000"/>
          <w:sz w:val="24"/>
          <w:szCs w:val="24"/>
          <w:lang w:val="es-ES_tradnl"/>
        </w:rPr>
        <w:t>201</w:t>
      </w:r>
      <w:r w:rsidR="00972A27">
        <w:rPr>
          <w:rFonts w:asciiTheme="majorHAnsi" w:eastAsia="Times New Roman" w:hAnsiTheme="majorHAnsi" w:cs="Times New Roman"/>
          <w:b/>
          <w:bCs/>
          <w:color w:val="000000"/>
          <w:sz w:val="24"/>
          <w:szCs w:val="24"/>
          <w:lang w:val="es-ES_tradnl"/>
        </w:rPr>
        <w:t>8</w:t>
      </w:r>
    </w:p>
    <w:p w14:paraId="314C3431" w14:textId="77777777" w:rsidR="002920CE" w:rsidRPr="00A66F4B" w:rsidRDefault="002920CE" w:rsidP="00F356B6">
      <w:pPr>
        <w:pBdr>
          <w:bottom w:val="single" w:sz="4" w:space="1" w:color="auto"/>
        </w:pBdr>
        <w:spacing w:after="0" w:line="240" w:lineRule="atLeast"/>
        <w:jc w:val="center"/>
        <w:rPr>
          <w:rFonts w:asciiTheme="majorHAnsi" w:eastAsia="Times New Roman" w:hAnsiTheme="majorHAnsi" w:cs="Times New Roman"/>
          <w:b/>
          <w:bCs/>
          <w:color w:val="000000"/>
          <w:sz w:val="24"/>
          <w:szCs w:val="24"/>
          <w:lang w:val="es-ES_tradnl"/>
        </w:rPr>
      </w:pPr>
    </w:p>
    <w:p w14:paraId="537B0B13" w14:textId="77777777" w:rsidR="00FF359C" w:rsidRPr="00847A13" w:rsidRDefault="008B6A78" w:rsidP="008B6A78">
      <w:pPr>
        <w:spacing w:before="120" w:after="0" w:line="240" w:lineRule="atLeast"/>
        <w:jc w:val="center"/>
        <w:rPr>
          <w:rFonts w:asciiTheme="majorHAnsi" w:eastAsia="Times New Roman" w:hAnsiTheme="majorHAnsi" w:cs="Times New Roman"/>
          <w:color w:val="000000"/>
          <w:sz w:val="28"/>
          <w:szCs w:val="24"/>
          <w:lang w:val="es-ES_tradnl"/>
        </w:rPr>
      </w:pPr>
      <w:r w:rsidRPr="00847A13">
        <w:rPr>
          <w:rFonts w:asciiTheme="majorHAnsi" w:eastAsia="Times New Roman" w:hAnsiTheme="majorHAnsi" w:cs="Times New Roman"/>
          <w:b/>
          <w:bCs/>
          <w:color w:val="000000"/>
          <w:sz w:val="28"/>
          <w:szCs w:val="24"/>
          <w:lang w:val="es-ES_tradnl"/>
        </w:rPr>
        <w:t xml:space="preserve">Estudio de caso: </w:t>
      </w:r>
      <w:r w:rsidR="00FF359C" w:rsidRPr="00847A13">
        <w:rPr>
          <w:rFonts w:asciiTheme="majorHAnsi" w:eastAsia="Times New Roman" w:hAnsiTheme="majorHAnsi" w:cs="Times New Roman"/>
          <w:b/>
          <w:bCs/>
          <w:color w:val="000000"/>
          <w:sz w:val="28"/>
          <w:szCs w:val="24"/>
          <w:lang w:val="es-ES_tradnl"/>
        </w:rPr>
        <w:t xml:space="preserve">Campaña </w:t>
      </w:r>
      <w:r w:rsidR="00FC6AA0" w:rsidRPr="00847A13">
        <w:rPr>
          <w:rFonts w:asciiTheme="majorHAnsi" w:eastAsia="Times New Roman" w:hAnsiTheme="majorHAnsi" w:cs="Times New Roman"/>
          <w:b/>
          <w:bCs/>
          <w:color w:val="000000"/>
          <w:sz w:val="28"/>
          <w:szCs w:val="24"/>
          <w:lang w:val="es-ES_tradnl"/>
        </w:rPr>
        <w:t>telefónica</w:t>
      </w:r>
      <w:r w:rsidR="00FF359C" w:rsidRPr="00847A13">
        <w:rPr>
          <w:rFonts w:asciiTheme="majorHAnsi" w:eastAsia="Times New Roman" w:hAnsiTheme="majorHAnsi" w:cs="Times New Roman"/>
          <w:b/>
          <w:bCs/>
          <w:color w:val="000000"/>
          <w:sz w:val="28"/>
          <w:szCs w:val="24"/>
          <w:lang w:val="es-ES_tradnl"/>
        </w:rPr>
        <w:t xml:space="preserve"> para fomentar las conexi</w:t>
      </w:r>
      <w:r w:rsidRPr="00847A13">
        <w:rPr>
          <w:rFonts w:asciiTheme="majorHAnsi" w:eastAsia="Times New Roman" w:hAnsiTheme="majorHAnsi" w:cs="Times New Roman"/>
          <w:b/>
          <w:bCs/>
          <w:color w:val="000000"/>
          <w:sz w:val="28"/>
          <w:szCs w:val="24"/>
          <w:lang w:val="es-ES_tradnl"/>
        </w:rPr>
        <w:t>ones a la red de alcantarillado</w:t>
      </w:r>
    </w:p>
    <w:p w14:paraId="3264B87C" w14:textId="77777777" w:rsidR="00FF359C" w:rsidRPr="00FF359C" w:rsidRDefault="00FF359C" w:rsidP="00937ACF">
      <w:pPr>
        <w:spacing w:before="240" w:after="0" w:line="240" w:lineRule="atLeast"/>
        <w:jc w:val="center"/>
        <w:outlineLvl w:val="0"/>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b/>
          <w:bCs/>
          <w:color w:val="000000"/>
          <w:sz w:val="24"/>
          <w:szCs w:val="24"/>
          <w:lang w:val="es-ES_tradnl"/>
        </w:rPr>
        <w:t>Introducción</w:t>
      </w:r>
    </w:p>
    <w:p w14:paraId="5D064C0E" w14:textId="458BB955" w:rsidR="00FF359C" w:rsidRPr="00FF359C" w:rsidRDefault="00FF359C" w:rsidP="00201B6C">
      <w:pPr>
        <w:tabs>
          <w:tab w:val="left" w:pos="900"/>
        </w:tabs>
        <w:spacing w:before="120" w:after="240" w:line="240" w:lineRule="atLeast"/>
        <w:ind w:left="990" w:right="837"/>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i/>
          <w:iCs/>
          <w:color w:val="000000"/>
          <w:sz w:val="24"/>
          <w:szCs w:val="24"/>
          <w:lang w:val="es-ES_tradnl"/>
        </w:rPr>
        <w:t>Hola.</w:t>
      </w:r>
      <w:r w:rsidRPr="00FB3B43">
        <w:rPr>
          <w:rFonts w:asciiTheme="majorHAnsi" w:eastAsia="Times New Roman" w:hAnsiTheme="majorHAnsi" w:cs="Times New Roman"/>
          <w:color w:val="000000"/>
          <w:sz w:val="24"/>
          <w:szCs w:val="24"/>
          <w:lang w:val="es-ES_tradnl"/>
        </w:rPr>
        <w:t> </w:t>
      </w:r>
      <w:r w:rsidRPr="00FB3B43">
        <w:rPr>
          <w:rFonts w:asciiTheme="majorHAnsi" w:eastAsia="Times New Roman" w:hAnsiTheme="majorHAnsi" w:cs="Times New Roman"/>
          <w:i/>
          <w:iCs/>
          <w:color w:val="000000"/>
          <w:sz w:val="24"/>
          <w:szCs w:val="24"/>
          <w:lang w:val="es-ES_tradnl"/>
        </w:rPr>
        <w:t>¿Puedo hablar con María o Javier González?</w:t>
      </w:r>
      <w:r w:rsidRPr="00FB3B43">
        <w:rPr>
          <w:rFonts w:asciiTheme="majorHAnsi" w:eastAsia="Times New Roman" w:hAnsiTheme="majorHAnsi" w:cs="Times New Roman"/>
          <w:color w:val="000000"/>
          <w:sz w:val="24"/>
          <w:szCs w:val="24"/>
          <w:lang w:val="es-ES_tradnl"/>
        </w:rPr>
        <w:t> </w:t>
      </w:r>
      <w:r w:rsidRPr="00FB3B43">
        <w:rPr>
          <w:rFonts w:asciiTheme="majorHAnsi" w:eastAsia="Times New Roman" w:hAnsiTheme="majorHAnsi" w:cs="Times New Roman"/>
          <w:i/>
          <w:iCs/>
          <w:color w:val="000000"/>
          <w:sz w:val="24"/>
          <w:szCs w:val="24"/>
          <w:lang w:val="es-ES_tradnl"/>
        </w:rPr>
        <w:t>Mi nombre es Alex Orsola, y estoy llamando de Sedapal</w:t>
      </w:r>
      <w:r w:rsidR="00DC11E9">
        <w:rPr>
          <w:rFonts w:asciiTheme="majorHAnsi" w:eastAsia="Times New Roman" w:hAnsiTheme="majorHAnsi" w:cs="Times New Roman"/>
          <w:i/>
          <w:iCs/>
          <w:color w:val="000000"/>
          <w:sz w:val="24"/>
          <w:szCs w:val="24"/>
          <w:lang w:val="es-ES_tradnl"/>
        </w:rPr>
        <w:t xml:space="preserve"> (</w:t>
      </w:r>
      <w:r w:rsidR="00DC11E9" w:rsidRPr="00AA7AEA">
        <w:rPr>
          <w:rFonts w:asciiTheme="majorHAnsi" w:eastAsia="Times New Roman" w:hAnsiTheme="majorHAnsi" w:cs="Times New Roman"/>
          <w:color w:val="000000"/>
          <w:sz w:val="24"/>
          <w:szCs w:val="24"/>
          <w:lang w:val="es-ES_tradnl"/>
        </w:rPr>
        <w:t>Servicio de Agua Potable y Alcantarillado de Lima</w:t>
      </w:r>
      <w:r w:rsidR="00DC11E9">
        <w:rPr>
          <w:rFonts w:asciiTheme="majorHAnsi" w:eastAsia="Times New Roman" w:hAnsiTheme="majorHAnsi" w:cs="Times New Roman"/>
          <w:color w:val="000000"/>
          <w:sz w:val="24"/>
          <w:szCs w:val="24"/>
          <w:lang w:val="es-ES_tradnl"/>
        </w:rPr>
        <w:t>)</w:t>
      </w:r>
      <w:r w:rsidRPr="00FB3B43">
        <w:rPr>
          <w:rFonts w:asciiTheme="majorHAnsi" w:eastAsia="Times New Roman" w:hAnsiTheme="majorHAnsi" w:cs="Times New Roman"/>
          <w:i/>
          <w:iCs/>
          <w:color w:val="000000"/>
          <w:sz w:val="24"/>
          <w:szCs w:val="24"/>
          <w:lang w:val="es-ES_tradnl"/>
        </w:rPr>
        <w:t>.</w:t>
      </w:r>
      <w:r w:rsidRPr="00FB3B43">
        <w:rPr>
          <w:rFonts w:asciiTheme="majorHAnsi" w:eastAsia="Times New Roman" w:hAnsiTheme="majorHAnsi" w:cs="Times New Roman"/>
          <w:color w:val="000000"/>
          <w:sz w:val="24"/>
          <w:szCs w:val="24"/>
          <w:lang w:val="es-ES_tradnl"/>
        </w:rPr>
        <w:t> </w:t>
      </w:r>
      <w:r w:rsidRPr="00FB3B43">
        <w:rPr>
          <w:rFonts w:asciiTheme="majorHAnsi" w:eastAsia="Times New Roman" w:hAnsiTheme="majorHAnsi" w:cs="Times New Roman"/>
          <w:i/>
          <w:iCs/>
          <w:color w:val="000000"/>
          <w:sz w:val="24"/>
          <w:szCs w:val="24"/>
          <w:lang w:val="es-ES_tradnl"/>
        </w:rPr>
        <w:t>Somos la empresa de servicios públicos de su área que promueve mejores servicios de saneamiento.</w:t>
      </w:r>
      <w:r w:rsidRPr="00FB3B43">
        <w:rPr>
          <w:rFonts w:asciiTheme="majorHAnsi" w:eastAsia="Times New Roman" w:hAnsiTheme="majorHAnsi" w:cs="Times New Roman"/>
          <w:color w:val="000000"/>
          <w:sz w:val="24"/>
          <w:szCs w:val="24"/>
          <w:lang w:val="es-ES_tradnl"/>
        </w:rPr>
        <w:t> </w:t>
      </w:r>
      <w:r w:rsidRPr="00FB3B43">
        <w:rPr>
          <w:rFonts w:asciiTheme="majorHAnsi" w:eastAsia="Times New Roman" w:hAnsiTheme="majorHAnsi" w:cs="Times New Roman"/>
          <w:i/>
          <w:iCs/>
          <w:color w:val="000000"/>
          <w:sz w:val="24"/>
          <w:szCs w:val="24"/>
          <w:lang w:val="es-ES_tradnl"/>
        </w:rPr>
        <w:t>Nos gustaría recordarle que hemos completado la construcción del sistema de alcantarillado en e</w:t>
      </w:r>
      <w:r w:rsidR="00DC11E9">
        <w:rPr>
          <w:rFonts w:asciiTheme="majorHAnsi" w:eastAsia="Times New Roman" w:hAnsiTheme="majorHAnsi" w:cs="Times New Roman"/>
          <w:i/>
          <w:iCs/>
          <w:color w:val="000000"/>
          <w:sz w:val="24"/>
          <w:szCs w:val="24"/>
          <w:lang w:val="es-ES_tradnl"/>
        </w:rPr>
        <w:t>ste</w:t>
      </w:r>
      <w:r w:rsidRPr="00FB3B43">
        <w:rPr>
          <w:rFonts w:asciiTheme="majorHAnsi" w:eastAsia="Times New Roman" w:hAnsiTheme="majorHAnsi" w:cs="Times New Roman"/>
          <w:i/>
          <w:iCs/>
          <w:color w:val="000000"/>
          <w:sz w:val="24"/>
          <w:szCs w:val="24"/>
          <w:lang w:val="es-ES_tradnl"/>
        </w:rPr>
        <w:t xml:space="preserve"> barrio y ahora usted puede mejorar la salud y el bienestar de su hogar </w:t>
      </w:r>
      <w:r w:rsidR="00DC11E9">
        <w:rPr>
          <w:rFonts w:asciiTheme="majorHAnsi" w:eastAsia="Times New Roman" w:hAnsiTheme="majorHAnsi" w:cs="Times New Roman"/>
          <w:i/>
          <w:iCs/>
          <w:color w:val="000000"/>
          <w:sz w:val="24"/>
          <w:szCs w:val="24"/>
          <w:lang w:val="es-ES_tradnl"/>
        </w:rPr>
        <w:t>si se conecta</w:t>
      </w:r>
      <w:r w:rsidRPr="00FB3B43">
        <w:rPr>
          <w:rFonts w:asciiTheme="majorHAnsi" w:eastAsia="Times New Roman" w:hAnsiTheme="majorHAnsi" w:cs="Times New Roman"/>
          <w:i/>
          <w:iCs/>
          <w:color w:val="000000"/>
          <w:sz w:val="24"/>
          <w:szCs w:val="24"/>
          <w:lang w:val="es-ES_tradnl"/>
        </w:rPr>
        <w:t xml:space="preserve"> </w:t>
      </w:r>
      <w:r w:rsidR="00A66F4B">
        <w:rPr>
          <w:rFonts w:asciiTheme="majorHAnsi" w:eastAsia="Times New Roman" w:hAnsiTheme="majorHAnsi" w:cs="Times New Roman"/>
          <w:i/>
          <w:iCs/>
          <w:color w:val="000000"/>
          <w:sz w:val="24"/>
          <w:szCs w:val="24"/>
          <w:lang w:val="es-ES_tradnl"/>
        </w:rPr>
        <w:t>a la red de alcantarillado</w:t>
      </w:r>
      <w:r w:rsidRPr="00FB3B43">
        <w:rPr>
          <w:rFonts w:asciiTheme="majorHAnsi" w:eastAsia="Times New Roman" w:hAnsiTheme="majorHAnsi" w:cs="Times New Roman"/>
          <w:i/>
          <w:iCs/>
          <w:color w:val="000000"/>
          <w:sz w:val="24"/>
          <w:szCs w:val="24"/>
          <w:lang w:val="es-ES_tradnl"/>
        </w:rPr>
        <w:t>.</w:t>
      </w:r>
      <w:r w:rsidRPr="00FB3B43">
        <w:rPr>
          <w:rFonts w:asciiTheme="majorHAnsi" w:eastAsia="Times New Roman" w:hAnsiTheme="majorHAnsi" w:cs="Times New Roman"/>
          <w:color w:val="000000"/>
          <w:sz w:val="24"/>
          <w:szCs w:val="24"/>
          <w:lang w:val="es-ES_tradnl"/>
        </w:rPr>
        <w:t> </w:t>
      </w:r>
      <w:r w:rsidRPr="00FB3B43">
        <w:rPr>
          <w:rFonts w:asciiTheme="majorHAnsi" w:eastAsia="Times New Roman" w:hAnsiTheme="majorHAnsi" w:cs="Times New Roman"/>
          <w:i/>
          <w:iCs/>
          <w:color w:val="000000"/>
          <w:sz w:val="24"/>
          <w:szCs w:val="24"/>
          <w:lang w:val="es-ES_tradnl"/>
        </w:rPr>
        <w:t>¿Podemos contar con usted para venir a la oficina a registrarse?</w:t>
      </w:r>
    </w:p>
    <w:p w14:paraId="55A09B36" w14:textId="0F57D437" w:rsidR="00FF359C" w:rsidRPr="00FF359C" w:rsidRDefault="00FF359C" w:rsidP="00847A13">
      <w:pPr>
        <w:spacing w:before="120" w:after="0" w:line="280" w:lineRule="atLeast"/>
        <w:ind w:firstLine="360"/>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En enero de 2013,</w:t>
      </w:r>
      <w:r w:rsidR="00DC11E9">
        <w:rPr>
          <w:rFonts w:asciiTheme="majorHAnsi" w:eastAsia="Times New Roman" w:hAnsiTheme="majorHAnsi" w:cs="Times New Roman"/>
          <w:color w:val="000000"/>
          <w:sz w:val="24"/>
          <w:szCs w:val="24"/>
          <w:lang w:val="es-ES_tradnl"/>
        </w:rPr>
        <w:t xml:space="preserve"> la</w:t>
      </w:r>
      <w:r w:rsidRPr="00FB3B43">
        <w:rPr>
          <w:rFonts w:asciiTheme="majorHAnsi" w:eastAsia="Times New Roman" w:hAnsiTheme="majorHAnsi" w:cs="Times New Roman"/>
          <w:color w:val="000000"/>
          <w:sz w:val="24"/>
          <w:szCs w:val="24"/>
          <w:lang w:val="es-ES_tradnl"/>
        </w:rPr>
        <w:t xml:space="preserve"> </w:t>
      </w:r>
      <w:r w:rsidR="00DC11E9" w:rsidRPr="00FB3B43">
        <w:rPr>
          <w:rFonts w:asciiTheme="majorHAnsi" w:eastAsia="Times New Roman" w:hAnsiTheme="majorHAnsi" w:cs="Times New Roman"/>
          <w:color w:val="000000"/>
          <w:sz w:val="24"/>
          <w:szCs w:val="24"/>
          <w:lang w:val="es-ES_tradnl"/>
        </w:rPr>
        <w:t xml:space="preserve">Junta de Servicios de Agua </w:t>
      </w:r>
      <w:r w:rsidR="00DC11E9">
        <w:rPr>
          <w:rFonts w:asciiTheme="majorHAnsi" w:eastAsia="Times New Roman" w:hAnsiTheme="majorHAnsi" w:cs="Times New Roman"/>
          <w:color w:val="000000"/>
          <w:sz w:val="24"/>
          <w:szCs w:val="24"/>
          <w:lang w:val="es-ES_tradnl"/>
        </w:rPr>
        <w:t>contrat</w:t>
      </w:r>
      <w:r w:rsidR="0070110A">
        <w:rPr>
          <w:rFonts w:asciiTheme="majorHAnsi" w:eastAsia="Times New Roman" w:hAnsiTheme="majorHAnsi" w:cs="Times New Roman"/>
          <w:color w:val="000000"/>
          <w:sz w:val="24"/>
          <w:szCs w:val="24"/>
          <w:lang w:val="es-ES_tradnl"/>
        </w:rPr>
        <w:t>ó</w:t>
      </w:r>
      <w:r w:rsidR="00DC11E9">
        <w:rPr>
          <w:rFonts w:asciiTheme="majorHAnsi" w:eastAsia="Times New Roman" w:hAnsiTheme="majorHAnsi" w:cs="Times New Roman"/>
          <w:color w:val="000000"/>
          <w:sz w:val="24"/>
          <w:szCs w:val="24"/>
          <w:lang w:val="es-ES_tradnl"/>
        </w:rPr>
        <w:t xml:space="preserve"> a</w:t>
      </w:r>
      <w:r w:rsidRPr="00FB3B43">
        <w:rPr>
          <w:rFonts w:asciiTheme="majorHAnsi" w:eastAsia="Times New Roman" w:hAnsiTheme="majorHAnsi" w:cs="Times New Roman"/>
          <w:color w:val="000000"/>
          <w:sz w:val="24"/>
          <w:szCs w:val="24"/>
          <w:lang w:val="es-ES_tradnl"/>
        </w:rPr>
        <w:t xml:space="preserve"> Sedapal </w:t>
      </w:r>
      <w:r w:rsidR="00DC11E9">
        <w:rPr>
          <w:rFonts w:asciiTheme="majorHAnsi" w:eastAsia="Times New Roman" w:hAnsiTheme="majorHAnsi" w:cs="Times New Roman"/>
          <w:color w:val="000000"/>
          <w:sz w:val="24"/>
          <w:szCs w:val="24"/>
          <w:lang w:val="es-ES_tradnl"/>
        </w:rPr>
        <w:t>para realizar</w:t>
      </w:r>
      <w:r w:rsidR="00DC11E9" w:rsidRPr="00FB3B43">
        <w:rPr>
          <w:rFonts w:asciiTheme="majorHAnsi" w:eastAsia="Times New Roman" w:hAnsiTheme="majorHAnsi" w:cs="Times New Roman"/>
          <w:color w:val="000000"/>
          <w:sz w:val="24"/>
          <w:szCs w:val="24"/>
          <w:lang w:val="es-ES_tradnl"/>
        </w:rPr>
        <w:t xml:space="preserve"> </w:t>
      </w:r>
      <w:r w:rsidRPr="00FB3B43">
        <w:rPr>
          <w:rFonts w:asciiTheme="majorHAnsi" w:eastAsia="Times New Roman" w:hAnsiTheme="majorHAnsi" w:cs="Times New Roman"/>
          <w:color w:val="000000"/>
          <w:sz w:val="24"/>
          <w:szCs w:val="24"/>
          <w:lang w:val="es-ES_tradnl"/>
        </w:rPr>
        <w:t xml:space="preserve">una campaña para movilizar a los propietarios en Villa El Salvador, un </w:t>
      </w:r>
      <w:r w:rsidR="0070110A">
        <w:rPr>
          <w:rFonts w:asciiTheme="majorHAnsi" w:eastAsia="Times New Roman" w:hAnsiTheme="majorHAnsi" w:cs="Times New Roman"/>
          <w:color w:val="000000"/>
          <w:sz w:val="24"/>
          <w:szCs w:val="24"/>
          <w:lang w:val="es-ES_tradnl"/>
        </w:rPr>
        <w:t>barrio pobre</w:t>
      </w:r>
      <w:r w:rsidRPr="00FB3B43">
        <w:rPr>
          <w:rFonts w:asciiTheme="majorHAnsi" w:eastAsia="Times New Roman" w:hAnsiTheme="majorHAnsi" w:cs="Times New Roman"/>
          <w:color w:val="000000"/>
          <w:sz w:val="24"/>
          <w:szCs w:val="24"/>
          <w:lang w:val="es-ES_tradnl"/>
        </w:rPr>
        <w:t xml:space="preserve"> de Lima, Perú, para conectar sus </w:t>
      </w:r>
      <w:r w:rsidR="00A66F4B">
        <w:rPr>
          <w:rFonts w:asciiTheme="majorHAnsi" w:eastAsia="Times New Roman" w:hAnsiTheme="majorHAnsi" w:cs="Times New Roman"/>
          <w:color w:val="000000"/>
          <w:sz w:val="24"/>
          <w:szCs w:val="24"/>
          <w:lang w:val="es-ES_tradnl"/>
        </w:rPr>
        <w:t>baños</w:t>
      </w:r>
      <w:r w:rsidRPr="00FB3B43">
        <w:rPr>
          <w:rFonts w:asciiTheme="majorHAnsi" w:eastAsia="Times New Roman" w:hAnsiTheme="majorHAnsi" w:cs="Times New Roman"/>
          <w:color w:val="000000"/>
          <w:sz w:val="24"/>
          <w:szCs w:val="24"/>
          <w:lang w:val="es-ES_tradnl"/>
        </w:rPr>
        <w:t xml:space="preserve"> a la nueva red de alcanta</w:t>
      </w:r>
      <w:r w:rsidR="0070605B">
        <w:rPr>
          <w:rFonts w:asciiTheme="majorHAnsi" w:eastAsia="Times New Roman" w:hAnsiTheme="majorHAnsi" w:cs="Times New Roman"/>
          <w:color w:val="000000"/>
          <w:sz w:val="24"/>
          <w:szCs w:val="24"/>
          <w:lang w:val="es-ES_tradnl"/>
        </w:rPr>
        <w:t>rillado recientemente finalizada</w:t>
      </w:r>
      <w:r w:rsidR="00FC6AA0">
        <w:rPr>
          <w:rFonts w:asciiTheme="majorHAnsi" w:eastAsia="Times New Roman" w:hAnsiTheme="majorHAnsi" w:cs="Times New Roman"/>
          <w:color w:val="000000"/>
          <w:sz w:val="24"/>
          <w:szCs w:val="24"/>
          <w:lang w:val="es-ES_tradnl"/>
        </w:rPr>
        <w:t>.</w:t>
      </w:r>
      <w:r w:rsidRPr="00FB3B43">
        <w:rPr>
          <w:rFonts w:asciiTheme="majorHAnsi" w:eastAsia="Times New Roman" w:hAnsiTheme="majorHAnsi" w:cs="Times New Roman"/>
          <w:color w:val="000000"/>
          <w:sz w:val="24"/>
          <w:szCs w:val="24"/>
          <w:lang w:val="es-ES_tradnl"/>
        </w:rPr>
        <w:t> Durante ese mes, hicieron llamadas telefónicas a 10.000 hogares y transmit</w:t>
      </w:r>
      <w:r w:rsidR="0070110A">
        <w:rPr>
          <w:rFonts w:asciiTheme="majorHAnsi" w:eastAsia="Times New Roman" w:hAnsiTheme="majorHAnsi" w:cs="Times New Roman"/>
          <w:color w:val="000000"/>
          <w:sz w:val="24"/>
          <w:szCs w:val="24"/>
          <w:lang w:val="es-ES_tradnl"/>
        </w:rPr>
        <w:t>ieron</w:t>
      </w:r>
      <w:r w:rsidRPr="00FB3B43">
        <w:rPr>
          <w:rFonts w:asciiTheme="majorHAnsi" w:eastAsia="Times New Roman" w:hAnsiTheme="majorHAnsi" w:cs="Times New Roman"/>
          <w:color w:val="000000"/>
          <w:sz w:val="24"/>
          <w:szCs w:val="24"/>
          <w:lang w:val="es-ES_tradnl"/>
        </w:rPr>
        <w:t xml:space="preserve"> el mensaje anterior.</w:t>
      </w:r>
    </w:p>
    <w:p w14:paraId="0D6F5690" w14:textId="57D3425E" w:rsidR="00FF359C" w:rsidRPr="00FF359C" w:rsidRDefault="00FF359C" w:rsidP="00FF359C">
      <w:pPr>
        <w:spacing w:before="120" w:after="0" w:line="280" w:lineRule="atLeast"/>
        <w:ind w:firstLine="360"/>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E</w:t>
      </w:r>
      <w:r w:rsidR="007C3B7D">
        <w:rPr>
          <w:rFonts w:asciiTheme="majorHAnsi" w:eastAsia="Times New Roman" w:hAnsiTheme="majorHAnsi" w:cs="Times New Roman"/>
          <w:color w:val="000000"/>
          <w:sz w:val="24"/>
          <w:szCs w:val="24"/>
          <w:lang w:val="es-ES_tradnl"/>
        </w:rPr>
        <w:t>n e</w:t>
      </w:r>
      <w:r w:rsidRPr="00FB3B43">
        <w:rPr>
          <w:rFonts w:asciiTheme="majorHAnsi" w:eastAsia="Times New Roman" w:hAnsiTheme="majorHAnsi" w:cs="Times New Roman"/>
          <w:color w:val="000000"/>
          <w:sz w:val="24"/>
          <w:szCs w:val="24"/>
          <w:lang w:val="es-ES_tradnl"/>
        </w:rPr>
        <w:t xml:space="preserve">ste estudio de caso </w:t>
      </w:r>
      <w:r w:rsidR="00FC6AA0">
        <w:rPr>
          <w:rFonts w:asciiTheme="majorHAnsi" w:eastAsia="Times New Roman" w:hAnsiTheme="majorHAnsi" w:cs="Times New Roman"/>
          <w:color w:val="000000"/>
          <w:sz w:val="24"/>
          <w:szCs w:val="24"/>
          <w:lang w:val="es-ES_tradnl"/>
        </w:rPr>
        <w:t>se examinar</w:t>
      </w:r>
      <w:r w:rsidR="007C3B7D">
        <w:rPr>
          <w:rFonts w:asciiTheme="majorHAnsi" w:eastAsia="Times New Roman" w:hAnsiTheme="majorHAnsi" w:cs="Times New Roman"/>
          <w:color w:val="000000"/>
          <w:sz w:val="24"/>
          <w:szCs w:val="24"/>
          <w:lang w:val="es-ES_tradnl"/>
        </w:rPr>
        <w:t>án</w:t>
      </w:r>
      <w:r w:rsidR="00FC6AA0">
        <w:rPr>
          <w:rFonts w:asciiTheme="majorHAnsi" w:eastAsia="Times New Roman" w:hAnsiTheme="majorHAnsi" w:cs="Times New Roman"/>
          <w:color w:val="000000"/>
          <w:sz w:val="24"/>
          <w:szCs w:val="24"/>
          <w:lang w:val="es-ES_tradnl"/>
        </w:rPr>
        <w:t xml:space="preserve"> </w:t>
      </w:r>
      <w:r w:rsidRPr="00FB3B43">
        <w:rPr>
          <w:rFonts w:asciiTheme="majorHAnsi" w:eastAsia="Times New Roman" w:hAnsiTheme="majorHAnsi" w:cs="Times New Roman"/>
          <w:color w:val="000000"/>
          <w:sz w:val="24"/>
          <w:szCs w:val="24"/>
          <w:lang w:val="es-ES_tradnl"/>
        </w:rPr>
        <w:t>varios método</w:t>
      </w:r>
      <w:bookmarkStart w:id="0" w:name="_GoBack"/>
      <w:bookmarkEnd w:id="0"/>
      <w:r w:rsidRPr="00FB3B43">
        <w:rPr>
          <w:rFonts w:asciiTheme="majorHAnsi" w:eastAsia="Times New Roman" w:hAnsiTheme="majorHAnsi" w:cs="Times New Roman"/>
          <w:color w:val="000000"/>
          <w:sz w:val="24"/>
          <w:szCs w:val="24"/>
          <w:lang w:val="es-ES_tradnl"/>
        </w:rPr>
        <w:t xml:space="preserve">s que se pueden utilizar para evaluar el impacto de </w:t>
      </w:r>
      <w:r w:rsidR="00103103">
        <w:rPr>
          <w:rFonts w:asciiTheme="majorHAnsi" w:eastAsia="Times New Roman" w:hAnsiTheme="majorHAnsi" w:cs="Times New Roman"/>
          <w:color w:val="000000"/>
          <w:sz w:val="24"/>
          <w:szCs w:val="24"/>
          <w:lang w:val="es-ES_tradnl"/>
        </w:rPr>
        <w:t>esta campaña</w:t>
      </w:r>
      <w:r w:rsidRPr="00FB3B43">
        <w:rPr>
          <w:rFonts w:asciiTheme="majorHAnsi" w:eastAsia="Times New Roman" w:hAnsiTheme="majorHAnsi" w:cs="Times New Roman"/>
          <w:color w:val="000000"/>
          <w:sz w:val="24"/>
          <w:szCs w:val="24"/>
          <w:lang w:val="es-ES_tradnl"/>
        </w:rPr>
        <w:t>. Si bien el contexto de este estudio de caso es una promoción del saneamiento en Lima, las cuestiones planteadas aquí también son válidas para la evaluación del impacto de otros programas públicos (sean o no relacionados con el bienestar social) en los países en desarrollo.</w:t>
      </w:r>
    </w:p>
    <w:p w14:paraId="03589407" w14:textId="77777777" w:rsidR="00FF359C" w:rsidRPr="00FF359C" w:rsidRDefault="008B6A78" w:rsidP="00937ACF">
      <w:pPr>
        <w:spacing w:before="120" w:after="0" w:line="280" w:lineRule="atLeast"/>
        <w:jc w:val="center"/>
        <w:outlineLvl w:val="0"/>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b/>
          <w:bCs/>
          <w:color w:val="000000"/>
          <w:sz w:val="24"/>
          <w:szCs w:val="24"/>
          <w:lang w:val="es-ES_tradnl"/>
        </w:rPr>
        <w:t>Antecedentes</w:t>
      </w:r>
    </w:p>
    <w:p w14:paraId="78338F7B" w14:textId="77777777" w:rsidR="00253BA9" w:rsidRDefault="00FF359C" w:rsidP="00F857A7">
      <w:pPr>
        <w:spacing w:before="120" w:after="0" w:line="280" w:lineRule="atLeast"/>
        <w:ind w:firstLine="360"/>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El acceso a mejores servicios de saneamiento es fundamental para la salud y el bienestar, y es</w:t>
      </w:r>
      <w:r w:rsidR="00FC6AA0">
        <w:rPr>
          <w:rFonts w:asciiTheme="majorHAnsi" w:eastAsia="Times New Roman" w:hAnsiTheme="majorHAnsi" w:cs="Times New Roman"/>
          <w:color w:val="000000"/>
          <w:sz w:val="24"/>
          <w:szCs w:val="24"/>
          <w:lang w:val="es-ES_tradnl"/>
        </w:rPr>
        <w:t xml:space="preserve"> especialmente importante para mujeres y</w:t>
      </w:r>
      <w:r w:rsidRPr="00FB3B43">
        <w:rPr>
          <w:rFonts w:asciiTheme="majorHAnsi" w:eastAsia="Times New Roman" w:hAnsiTheme="majorHAnsi" w:cs="Times New Roman"/>
          <w:color w:val="000000"/>
          <w:sz w:val="24"/>
          <w:szCs w:val="24"/>
          <w:lang w:val="es-ES_tradnl"/>
        </w:rPr>
        <w:t xml:space="preserve"> niños.</w:t>
      </w:r>
      <w:r w:rsidR="00E2482A">
        <w:rPr>
          <w:rFonts w:asciiTheme="majorHAnsi" w:eastAsia="Times New Roman" w:hAnsiTheme="majorHAnsi" w:cs="Times New Roman"/>
          <w:color w:val="000000"/>
          <w:sz w:val="24"/>
          <w:szCs w:val="24"/>
          <w:lang w:val="es-ES_tradnl"/>
        </w:rPr>
        <w:t xml:space="preserve"> </w:t>
      </w:r>
      <w:r w:rsidRPr="00FB3B43">
        <w:rPr>
          <w:rFonts w:asciiTheme="majorHAnsi" w:eastAsia="Times New Roman" w:hAnsiTheme="majorHAnsi" w:cs="Times New Roman"/>
          <w:color w:val="000000"/>
          <w:sz w:val="24"/>
          <w:szCs w:val="24"/>
          <w:lang w:val="es-ES_tradnl"/>
        </w:rPr>
        <w:t>Aproximadamente el 88 por ciento</w:t>
      </w:r>
      <w:r w:rsidR="00064802">
        <w:rPr>
          <w:rFonts w:asciiTheme="majorHAnsi" w:eastAsia="Times New Roman" w:hAnsiTheme="majorHAnsi" w:cs="Times New Roman"/>
          <w:color w:val="000000"/>
          <w:sz w:val="24"/>
          <w:szCs w:val="24"/>
          <w:lang w:val="es-ES_tradnl"/>
        </w:rPr>
        <w:t xml:space="preserve"> de todas las infecciones diarre</w:t>
      </w:r>
      <w:r w:rsidRPr="00FB3B43">
        <w:rPr>
          <w:rFonts w:asciiTheme="majorHAnsi" w:eastAsia="Times New Roman" w:hAnsiTheme="majorHAnsi" w:cs="Times New Roman"/>
          <w:color w:val="000000"/>
          <w:sz w:val="24"/>
          <w:szCs w:val="24"/>
          <w:lang w:val="es-ES_tradnl"/>
        </w:rPr>
        <w:t xml:space="preserve">icas son producto de un abastecimiento </w:t>
      </w:r>
      <w:r w:rsidR="001B509F">
        <w:rPr>
          <w:rFonts w:asciiTheme="majorHAnsi" w:eastAsia="Times New Roman" w:hAnsiTheme="majorHAnsi" w:cs="Times New Roman"/>
          <w:color w:val="000000"/>
          <w:sz w:val="24"/>
          <w:szCs w:val="24"/>
          <w:lang w:val="es-ES_tradnl"/>
        </w:rPr>
        <w:t>pobre</w:t>
      </w:r>
      <w:r w:rsidRPr="00FB3B43">
        <w:rPr>
          <w:rFonts w:asciiTheme="majorHAnsi" w:eastAsia="Times New Roman" w:hAnsiTheme="majorHAnsi" w:cs="Times New Roman"/>
          <w:color w:val="000000"/>
          <w:sz w:val="24"/>
          <w:szCs w:val="24"/>
          <w:lang w:val="es-ES_tradnl"/>
        </w:rPr>
        <w:t xml:space="preserve"> de agua, prácticas de higiene inseguras, y la falta de infraestructura de saneamiento básico. </w:t>
      </w:r>
      <w:r w:rsidR="008B68B1" w:rsidRPr="00FB3B43" w:rsidDel="008B68B1">
        <w:rPr>
          <w:rFonts w:asciiTheme="majorHAnsi" w:eastAsia="Times New Roman" w:hAnsiTheme="majorHAnsi" w:cs="Times New Roman"/>
          <w:color w:val="000000"/>
          <w:sz w:val="24"/>
          <w:szCs w:val="24"/>
          <w:lang w:val="es-ES_tradnl"/>
        </w:rPr>
        <w:t xml:space="preserve"> </w:t>
      </w:r>
    </w:p>
    <w:p w14:paraId="6D1451B3" w14:textId="2152DAF3" w:rsidR="00FF359C" w:rsidRPr="00FF359C" w:rsidRDefault="00FF359C" w:rsidP="00F857A7">
      <w:pPr>
        <w:spacing w:before="120" w:after="0" w:line="280" w:lineRule="atLeast"/>
        <w:ind w:firstLine="360"/>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Existen muchas barreras que impiden lograr una mayor cobertura en las zonas urbanas</w:t>
      </w:r>
      <w:r w:rsidR="008B68B1">
        <w:rPr>
          <w:rFonts w:asciiTheme="majorHAnsi" w:eastAsia="Times New Roman" w:hAnsiTheme="majorHAnsi" w:cs="Times New Roman"/>
          <w:color w:val="000000"/>
          <w:sz w:val="24"/>
          <w:szCs w:val="24"/>
          <w:lang w:val="es-ES_tradnl"/>
        </w:rPr>
        <w:t xml:space="preserve">, como </w:t>
      </w:r>
      <w:r w:rsidR="008568D2">
        <w:rPr>
          <w:rFonts w:asciiTheme="majorHAnsi" w:eastAsia="Times New Roman" w:hAnsiTheme="majorHAnsi" w:cs="Times New Roman"/>
          <w:color w:val="000000"/>
          <w:sz w:val="24"/>
          <w:szCs w:val="24"/>
          <w:lang w:val="es-ES_tradnl"/>
        </w:rPr>
        <w:t xml:space="preserve">pueden </w:t>
      </w:r>
      <w:r w:rsidR="008B68B1">
        <w:rPr>
          <w:rFonts w:asciiTheme="majorHAnsi" w:eastAsia="Times New Roman" w:hAnsiTheme="majorHAnsi" w:cs="Times New Roman"/>
          <w:color w:val="000000"/>
          <w:sz w:val="24"/>
          <w:szCs w:val="24"/>
          <w:lang w:val="es-ES_tradnl"/>
        </w:rPr>
        <w:t xml:space="preserve">ser: </w:t>
      </w:r>
      <w:r w:rsidR="00F96FE1">
        <w:rPr>
          <w:rFonts w:asciiTheme="majorHAnsi" w:eastAsia="Times New Roman" w:hAnsiTheme="majorHAnsi" w:cs="Times New Roman"/>
          <w:color w:val="000000"/>
          <w:sz w:val="24"/>
          <w:szCs w:val="24"/>
          <w:lang w:val="es-ES_tradnl"/>
        </w:rPr>
        <w:t>los</w:t>
      </w:r>
      <w:r w:rsidRPr="00FB3B43">
        <w:rPr>
          <w:rFonts w:asciiTheme="majorHAnsi" w:eastAsia="Times New Roman" w:hAnsiTheme="majorHAnsi" w:cs="Times New Roman"/>
          <w:color w:val="000000"/>
          <w:sz w:val="24"/>
          <w:szCs w:val="24"/>
          <w:lang w:val="es-ES_tradnl"/>
        </w:rPr>
        <w:t xml:space="preserve"> grandes costos fijos de conectarse a los sistemas de alcantarillado, las restricciones de liquidez, y </w:t>
      </w:r>
      <w:r w:rsidR="00F96FE1">
        <w:rPr>
          <w:rFonts w:asciiTheme="majorHAnsi" w:eastAsia="Times New Roman" w:hAnsiTheme="majorHAnsi" w:cs="Times New Roman"/>
          <w:color w:val="000000"/>
          <w:sz w:val="24"/>
          <w:szCs w:val="24"/>
          <w:lang w:val="es-ES_tradnl"/>
        </w:rPr>
        <w:t>la baja disposición a pagar</w:t>
      </w:r>
      <w:r w:rsidRPr="00FB3B43">
        <w:rPr>
          <w:rFonts w:asciiTheme="majorHAnsi" w:eastAsia="Times New Roman" w:hAnsiTheme="majorHAnsi" w:cs="Times New Roman"/>
          <w:color w:val="000000"/>
          <w:sz w:val="24"/>
          <w:szCs w:val="24"/>
          <w:lang w:val="es-ES_tradnl"/>
        </w:rPr>
        <w:t xml:space="preserve"> debido a la falta de comprensión de la relación entre el saneamiento y la salud</w:t>
      </w:r>
      <w:r w:rsidR="00FC6AA0">
        <w:rPr>
          <w:rFonts w:asciiTheme="majorHAnsi" w:eastAsia="Times New Roman" w:hAnsiTheme="majorHAnsi" w:cs="Times New Roman"/>
          <w:color w:val="000000"/>
          <w:sz w:val="24"/>
          <w:szCs w:val="24"/>
          <w:lang w:val="es-ES_tradnl"/>
        </w:rPr>
        <w:t>. E</w:t>
      </w:r>
      <w:r w:rsidR="00CE7B98">
        <w:rPr>
          <w:rFonts w:asciiTheme="majorHAnsi" w:eastAsia="Times New Roman" w:hAnsiTheme="majorHAnsi" w:cs="Times New Roman"/>
          <w:color w:val="000000"/>
          <w:sz w:val="24"/>
          <w:szCs w:val="24"/>
          <w:lang w:val="es-ES_tradnl"/>
        </w:rPr>
        <w:t>st</w:t>
      </w:r>
      <w:r w:rsidR="00CC1FB9">
        <w:rPr>
          <w:rFonts w:asciiTheme="majorHAnsi" w:eastAsia="Times New Roman" w:hAnsiTheme="majorHAnsi" w:cs="Times New Roman"/>
          <w:color w:val="000000"/>
          <w:sz w:val="24"/>
          <w:szCs w:val="24"/>
          <w:lang w:val="es-ES_tradnl"/>
        </w:rPr>
        <w:t>as</w:t>
      </w:r>
      <w:r w:rsidR="00CE7B98">
        <w:rPr>
          <w:rFonts w:asciiTheme="majorHAnsi" w:eastAsia="Times New Roman" w:hAnsiTheme="majorHAnsi" w:cs="Times New Roman"/>
          <w:color w:val="000000"/>
          <w:sz w:val="24"/>
          <w:szCs w:val="24"/>
          <w:lang w:val="es-ES_tradnl"/>
        </w:rPr>
        <w:t xml:space="preserve"> </w:t>
      </w:r>
      <w:r w:rsidR="00CC1FB9">
        <w:rPr>
          <w:rFonts w:asciiTheme="majorHAnsi" w:eastAsia="Times New Roman" w:hAnsiTheme="majorHAnsi" w:cs="Times New Roman"/>
          <w:color w:val="000000"/>
          <w:sz w:val="24"/>
          <w:szCs w:val="24"/>
          <w:lang w:val="es-ES_tradnl"/>
        </w:rPr>
        <w:t xml:space="preserve">barreras </w:t>
      </w:r>
      <w:r w:rsidR="008568D2">
        <w:rPr>
          <w:rFonts w:asciiTheme="majorHAnsi" w:eastAsia="Times New Roman" w:hAnsiTheme="majorHAnsi" w:cs="Times New Roman"/>
          <w:color w:val="000000"/>
          <w:sz w:val="24"/>
          <w:szCs w:val="24"/>
          <w:lang w:val="es-ES_tradnl"/>
        </w:rPr>
        <w:t>afecta</w:t>
      </w:r>
      <w:r w:rsidR="00CC1FB9">
        <w:rPr>
          <w:rFonts w:asciiTheme="majorHAnsi" w:eastAsia="Times New Roman" w:hAnsiTheme="majorHAnsi" w:cs="Times New Roman"/>
          <w:color w:val="000000"/>
          <w:sz w:val="24"/>
          <w:szCs w:val="24"/>
          <w:lang w:val="es-ES_tradnl"/>
        </w:rPr>
        <w:t>n</w:t>
      </w:r>
      <w:r w:rsidR="008568D2">
        <w:rPr>
          <w:rFonts w:asciiTheme="majorHAnsi" w:eastAsia="Times New Roman" w:hAnsiTheme="majorHAnsi" w:cs="Times New Roman"/>
          <w:color w:val="000000"/>
          <w:sz w:val="24"/>
          <w:szCs w:val="24"/>
          <w:lang w:val="es-ES_tradnl"/>
        </w:rPr>
        <w:t xml:space="preserve"> </w:t>
      </w:r>
      <w:r w:rsidR="00CE7B98">
        <w:rPr>
          <w:rFonts w:asciiTheme="majorHAnsi" w:eastAsia="Times New Roman" w:hAnsiTheme="majorHAnsi" w:cs="Times New Roman"/>
          <w:color w:val="000000"/>
          <w:sz w:val="24"/>
          <w:szCs w:val="24"/>
          <w:lang w:val="es-ES_tradnl"/>
        </w:rPr>
        <w:t xml:space="preserve">especialmente a </w:t>
      </w:r>
      <w:r w:rsidRPr="00FB3B43">
        <w:rPr>
          <w:rFonts w:asciiTheme="majorHAnsi" w:eastAsia="Times New Roman" w:hAnsiTheme="majorHAnsi" w:cs="Times New Roman"/>
          <w:color w:val="000000"/>
          <w:sz w:val="24"/>
          <w:szCs w:val="24"/>
          <w:lang w:val="es-ES_tradnl"/>
        </w:rPr>
        <w:t>los hogares pobres c</w:t>
      </w:r>
      <w:r w:rsidR="00FC6AA0">
        <w:rPr>
          <w:rFonts w:asciiTheme="majorHAnsi" w:eastAsia="Times New Roman" w:hAnsiTheme="majorHAnsi" w:cs="Times New Roman"/>
          <w:color w:val="000000"/>
          <w:sz w:val="24"/>
          <w:szCs w:val="24"/>
          <w:lang w:val="es-ES_tradnl"/>
        </w:rPr>
        <w:t>on bajos niveles de educación</w:t>
      </w:r>
      <w:r w:rsidRPr="00FB3B43">
        <w:rPr>
          <w:rFonts w:asciiTheme="majorHAnsi" w:eastAsia="Times New Roman" w:hAnsiTheme="majorHAnsi" w:cs="Times New Roman"/>
          <w:color w:val="000000"/>
          <w:sz w:val="24"/>
          <w:szCs w:val="24"/>
          <w:lang w:val="es-ES_tradnl"/>
        </w:rPr>
        <w:t>. </w:t>
      </w:r>
    </w:p>
    <w:p w14:paraId="3F8F2F25" w14:textId="02A66BB5" w:rsidR="00253BA9" w:rsidRDefault="00FF359C" w:rsidP="00F857A7">
      <w:pPr>
        <w:spacing w:before="120" w:after="0" w:line="280" w:lineRule="atLeast"/>
        <w:ind w:firstLine="360"/>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Con el fin de aumentar el acceso a mejores servicios de saneamiento, la Junta de Servicios de Agua está llevando a cabo un gran proyecto de infraestructura que ofrece</w:t>
      </w:r>
      <w:r w:rsidR="00CE7B98">
        <w:rPr>
          <w:rFonts w:asciiTheme="majorHAnsi" w:eastAsia="Times New Roman" w:hAnsiTheme="majorHAnsi" w:cs="Times New Roman"/>
          <w:color w:val="000000"/>
          <w:sz w:val="24"/>
          <w:szCs w:val="24"/>
          <w:lang w:val="es-ES_tradnl"/>
        </w:rPr>
        <w:t xml:space="preserve"> a</w:t>
      </w:r>
      <w:r w:rsidRPr="00FB3B43">
        <w:rPr>
          <w:rFonts w:asciiTheme="majorHAnsi" w:eastAsia="Times New Roman" w:hAnsiTheme="majorHAnsi" w:cs="Times New Roman"/>
          <w:color w:val="000000"/>
          <w:sz w:val="24"/>
          <w:szCs w:val="24"/>
          <w:lang w:val="es-ES_tradnl"/>
        </w:rPr>
        <w:t xml:space="preserve"> los propietarios de Villa El Salvador, un </w:t>
      </w:r>
      <w:r w:rsidR="00103103">
        <w:rPr>
          <w:rFonts w:asciiTheme="majorHAnsi" w:eastAsia="Times New Roman" w:hAnsiTheme="majorHAnsi" w:cs="Times New Roman"/>
          <w:color w:val="000000"/>
          <w:sz w:val="24"/>
          <w:szCs w:val="24"/>
          <w:lang w:val="es-ES_tradnl"/>
        </w:rPr>
        <w:t>barrio pobre</w:t>
      </w:r>
      <w:r w:rsidRPr="00FB3B43">
        <w:rPr>
          <w:rFonts w:asciiTheme="majorHAnsi" w:eastAsia="Times New Roman" w:hAnsiTheme="majorHAnsi" w:cs="Times New Roman"/>
          <w:color w:val="000000"/>
          <w:sz w:val="24"/>
          <w:szCs w:val="24"/>
          <w:lang w:val="es-ES_tradnl"/>
        </w:rPr>
        <w:t xml:space="preserve"> con 85.000 </w:t>
      </w:r>
      <w:r w:rsidR="00AD19DC">
        <w:rPr>
          <w:rFonts w:asciiTheme="majorHAnsi" w:eastAsia="Times New Roman" w:hAnsiTheme="majorHAnsi" w:cs="Times New Roman"/>
          <w:color w:val="000000"/>
          <w:sz w:val="24"/>
          <w:szCs w:val="24"/>
          <w:lang w:val="es-ES_tradnl"/>
        </w:rPr>
        <w:t>hogares</w:t>
      </w:r>
      <w:r w:rsidRPr="00FB3B43">
        <w:rPr>
          <w:rFonts w:asciiTheme="majorHAnsi" w:eastAsia="Times New Roman" w:hAnsiTheme="majorHAnsi" w:cs="Times New Roman"/>
          <w:color w:val="000000"/>
          <w:sz w:val="24"/>
          <w:szCs w:val="24"/>
          <w:lang w:val="es-ES_tradnl"/>
        </w:rPr>
        <w:t xml:space="preserve">, la posibilidad de </w:t>
      </w:r>
      <w:r w:rsidRPr="00FB3B43">
        <w:rPr>
          <w:rFonts w:asciiTheme="majorHAnsi" w:eastAsia="Times New Roman" w:hAnsiTheme="majorHAnsi" w:cs="Times New Roman"/>
          <w:color w:val="000000"/>
          <w:sz w:val="24"/>
          <w:szCs w:val="24"/>
          <w:lang w:val="es-ES_tradnl"/>
        </w:rPr>
        <w:lastRenderedPageBreak/>
        <w:t>conectarse a la red de alcantarillado. </w:t>
      </w:r>
      <w:r w:rsidR="00FC6AA0">
        <w:rPr>
          <w:rFonts w:asciiTheme="majorHAnsi" w:eastAsia="Times New Roman" w:hAnsiTheme="majorHAnsi" w:cs="Times New Roman"/>
          <w:color w:val="000000"/>
          <w:sz w:val="24"/>
          <w:szCs w:val="24"/>
          <w:lang w:val="es-ES_tradnl"/>
        </w:rPr>
        <w:t>L</w:t>
      </w:r>
      <w:r w:rsidRPr="00FB3B43">
        <w:rPr>
          <w:rFonts w:asciiTheme="majorHAnsi" w:eastAsia="Times New Roman" w:hAnsiTheme="majorHAnsi" w:cs="Times New Roman"/>
          <w:color w:val="000000"/>
          <w:sz w:val="24"/>
          <w:szCs w:val="24"/>
          <w:lang w:val="es-ES_tradnl"/>
        </w:rPr>
        <w:t>a Junta de Servicios de Agua está considerando llevar a cabo una campaña de sensibilización para promover el saneamiento y fomentar las conexiones. </w:t>
      </w:r>
    </w:p>
    <w:p w14:paraId="731086AA" w14:textId="77777777" w:rsidR="00FF359C" w:rsidRDefault="00FF359C" w:rsidP="00847A13">
      <w:pPr>
        <w:spacing w:before="120" w:after="0" w:line="280" w:lineRule="atLeast"/>
        <w:ind w:firstLine="360"/>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Antes de comprometerse con esta idea, un estudio de diagnóstico se lleva a cabo en Villa El Salvador para comprender mejor cuáles son los principales obstáculos que provocan una baja demanda de servicios de saneamiento. El estudio propone la siguiente estrategia:</w:t>
      </w:r>
    </w:p>
    <w:p w14:paraId="5C0B1AFF" w14:textId="77777777" w:rsidR="00937ACF" w:rsidRPr="00FF359C" w:rsidRDefault="00937ACF" w:rsidP="00847A13">
      <w:pPr>
        <w:spacing w:before="120" w:after="0" w:line="280" w:lineRule="atLeast"/>
        <w:ind w:firstLine="360"/>
        <w:jc w:val="both"/>
        <w:rPr>
          <w:rFonts w:asciiTheme="majorHAnsi" w:eastAsia="Times New Roman" w:hAnsiTheme="majorHAnsi" w:cs="Times New Roman"/>
          <w:color w:val="000000"/>
          <w:sz w:val="24"/>
          <w:szCs w:val="24"/>
          <w:lang w:val="es-ES_tradnl"/>
        </w:rPr>
      </w:pPr>
    </w:p>
    <w:p w14:paraId="31179090" w14:textId="77777777" w:rsidR="00237D64" w:rsidRDefault="00847A13" w:rsidP="00C04BB4">
      <w:pPr>
        <w:pBdr>
          <w:top w:val="single" w:sz="4" w:space="1" w:color="auto"/>
          <w:left w:val="single" w:sz="4" w:space="0" w:color="auto"/>
          <w:bottom w:val="single" w:sz="4" w:space="1" w:color="auto"/>
          <w:right w:val="single" w:sz="4" w:space="4" w:color="auto"/>
        </w:pBdr>
        <w:spacing w:after="0" w:line="240" w:lineRule="atLeast"/>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 xml:space="preserve">Para: Junta de Servicios de Agua </w:t>
      </w:r>
    </w:p>
    <w:p w14:paraId="7011BBAD" w14:textId="77777777" w:rsidR="00FF359C" w:rsidRPr="00FF359C" w:rsidRDefault="00FF359C" w:rsidP="00C04BB4">
      <w:pPr>
        <w:pBdr>
          <w:top w:val="single" w:sz="4" w:space="1" w:color="auto"/>
          <w:left w:val="single" w:sz="4" w:space="0" w:color="auto"/>
          <w:bottom w:val="single" w:sz="4" w:space="1" w:color="auto"/>
          <w:right w:val="single" w:sz="4" w:space="4" w:color="auto"/>
        </w:pBdr>
        <w:spacing w:after="0" w:line="240" w:lineRule="atLeast"/>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 xml:space="preserve">Fecha: </w:t>
      </w:r>
      <w:r w:rsidR="00FC6AA0">
        <w:rPr>
          <w:rFonts w:asciiTheme="majorHAnsi" w:eastAsia="Times New Roman" w:hAnsiTheme="majorHAnsi" w:cs="Times New Roman"/>
          <w:color w:val="000000"/>
          <w:sz w:val="24"/>
          <w:szCs w:val="24"/>
          <w:lang w:val="es-ES_tradnl"/>
        </w:rPr>
        <w:t>S</w:t>
      </w:r>
      <w:r w:rsidRPr="00FB3B43">
        <w:rPr>
          <w:rFonts w:asciiTheme="majorHAnsi" w:eastAsia="Times New Roman" w:hAnsiTheme="majorHAnsi" w:cs="Times New Roman"/>
          <w:color w:val="000000"/>
          <w:sz w:val="24"/>
          <w:szCs w:val="24"/>
          <w:lang w:val="es-ES_tradnl"/>
        </w:rPr>
        <w:t>eptiembre 2012</w:t>
      </w:r>
    </w:p>
    <w:p w14:paraId="7359D41B" w14:textId="77777777" w:rsidR="00FF359C" w:rsidRPr="00FF359C" w:rsidRDefault="00FF359C" w:rsidP="00C04BB4">
      <w:pPr>
        <w:pBdr>
          <w:top w:val="single" w:sz="4" w:space="1" w:color="auto"/>
          <w:left w:val="single" w:sz="4" w:space="0" w:color="auto"/>
          <w:bottom w:val="single" w:sz="4" w:space="1" w:color="auto"/>
          <w:right w:val="single" w:sz="4" w:space="4" w:color="auto"/>
        </w:pBdr>
        <w:spacing w:after="0" w:line="240" w:lineRule="atLeast"/>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Ubicación: Villa El Salvador, Lima, Perú.</w:t>
      </w:r>
    </w:p>
    <w:p w14:paraId="582AFE2D" w14:textId="77777777" w:rsidR="00FF359C" w:rsidRPr="00FF359C" w:rsidRDefault="00FF359C" w:rsidP="00C04BB4">
      <w:pPr>
        <w:pBdr>
          <w:top w:val="single" w:sz="4" w:space="1" w:color="auto"/>
          <w:left w:val="single" w:sz="4" w:space="0" w:color="auto"/>
          <w:bottom w:val="single" w:sz="4" w:space="1" w:color="auto"/>
          <w:right w:val="single" w:sz="4" w:space="4" w:color="auto"/>
        </w:pBdr>
        <w:spacing w:after="0" w:line="240" w:lineRule="atLeast"/>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Ref: Campaña de Saneamiento para fomentar las conexiones a la red de alcantarillado</w:t>
      </w:r>
    </w:p>
    <w:p w14:paraId="0465F39F" w14:textId="77777777" w:rsidR="008B6A78" w:rsidRPr="00F857A7" w:rsidRDefault="008B6A78" w:rsidP="00C04BB4">
      <w:pPr>
        <w:pBdr>
          <w:top w:val="single" w:sz="4" w:space="1" w:color="auto"/>
          <w:left w:val="single" w:sz="4" w:space="0" w:color="auto"/>
          <w:bottom w:val="single" w:sz="4" w:space="1" w:color="auto"/>
          <w:right w:val="single" w:sz="4" w:space="4" w:color="auto"/>
        </w:pBdr>
        <w:spacing w:after="0" w:line="240" w:lineRule="atLeast"/>
        <w:jc w:val="both"/>
        <w:rPr>
          <w:rFonts w:asciiTheme="majorHAnsi" w:eastAsia="Times New Roman" w:hAnsiTheme="majorHAnsi" w:cs="Times New Roman"/>
          <w:b/>
          <w:bCs/>
          <w:color w:val="000000"/>
          <w:sz w:val="18"/>
          <w:szCs w:val="24"/>
          <w:lang w:val="es-ES_tradnl"/>
        </w:rPr>
      </w:pPr>
    </w:p>
    <w:p w14:paraId="563FC41F" w14:textId="77777777" w:rsidR="00FF359C" w:rsidRPr="00FF359C" w:rsidRDefault="00FF359C" w:rsidP="00937ACF">
      <w:pPr>
        <w:pBdr>
          <w:top w:val="single" w:sz="4" w:space="1" w:color="auto"/>
          <w:left w:val="single" w:sz="4" w:space="0" w:color="auto"/>
          <w:bottom w:val="single" w:sz="4" w:space="1" w:color="auto"/>
          <w:right w:val="single" w:sz="4" w:space="4" w:color="auto"/>
        </w:pBdr>
        <w:spacing w:after="0" w:line="240" w:lineRule="atLeast"/>
        <w:jc w:val="both"/>
        <w:outlineLvl w:val="0"/>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b/>
          <w:bCs/>
          <w:color w:val="000000"/>
          <w:sz w:val="24"/>
          <w:szCs w:val="24"/>
          <w:lang w:val="es-ES_tradnl"/>
        </w:rPr>
        <w:t>Diagnóstico</w:t>
      </w:r>
    </w:p>
    <w:p w14:paraId="6753BD4A" w14:textId="457EA08C" w:rsidR="00253BA9" w:rsidRDefault="001E14B9" w:rsidP="00C04BB4">
      <w:pPr>
        <w:pBdr>
          <w:top w:val="single" w:sz="4" w:space="1" w:color="auto"/>
          <w:left w:val="single" w:sz="4" w:space="0" w:color="auto"/>
          <w:bottom w:val="single" w:sz="4" w:space="1" w:color="auto"/>
          <w:right w:val="single" w:sz="4" w:space="4" w:color="auto"/>
        </w:pBdr>
        <w:spacing w:after="0"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Una encuesta ha sido llevada a cabo</w:t>
      </w:r>
      <w:r w:rsidR="00FF359C" w:rsidRPr="00FB3B43">
        <w:rPr>
          <w:rFonts w:asciiTheme="majorHAnsi" w:eastAsia="Times New Roman" w:hAnsiTheme="majorHAnsi" w:cs="Times New Roman"/>
          <w:color w:val="000000"/>
          <w:sz w:val="24"/>
          <w:szCs w:val="24"/>
          <w:lang w:val="es-ES_tradnl"/>
        </w:rPr>
        <w:t xml:space="preserve"> en </w:t>
      </w:r>
      <w:r w:rsidR="00D41336">
        <w:rPr>
          <w:rFonts w:asciiTheme="majorHAnsi" w:eastAsia="Times New Roman" w:hAnsiTheme="majorHAnsi" w:cs="Times New Roman"/>
          <w:color w:val="000000"/>
          <w:sz w:val="24"/>
          <w:szCs w:val="24"/>
          <w:lang w:val="es-ES_tradnl"/>
        </w:rPr>
        <w:t>5</w:t>
      </w:r>
      <w:r w:rsidR="00FF359C" w:rsidRPr="00FB3B43">
        <w:rPr>
          <w:rFonts w:asciiTheme="majorHAnsi" w:eastAsia="Times New Roman" w:hAnsiTheme="majorHAnsi" w:cs="Times New Roman"/>
          <w:color w:val="000000"/>
          <w:sz w:val="24"/>
          <w:szCs w:val="24"/>
          <w:lang w:val="es-ES_tradnl"/>
        </w:rPr>
        <w:t xml:space="preserve">00 hogares seleccionados al azar en Villa El Salvador para averiguar cuáles son las principales limitaciones de los </w:t>
      </w:r>
      <w:r>
        <w:rPr>
          <w:rFonts w:asciiTheme="majorHAnsi" w:eastAsia="Times New Roman" w:hAnsiTheme="majorHAnsi" w:cs="Times New Roman"/>
          <w:color w:val="000000"/>
          <w:sz w:val="24"/>
          <w:szCs w:val="24"/>
          <w:lang w:val="es-ES_tradnl"/>
        </w:rPr>
        <w:t>propietarios</w:t>
      </w:r>
      <w:r w:rsidR="00FF359C" w:rsidRPr="00FB3B43">
        <w:rPr>
          <w:rFonts w:asciiTheme="majorHAnsi" w:eastAsia="Times New Roman" w:hAnsiTheme="majorHAnsi" w:cs="Times New Roman"/>
          <w:color w:val="000000"/>
          <w:sz w:val="24"/>
          <w:szCs w:val="24"/>
          <w:lang w:val="es-ES_tradnl"/>
        </w:rPr>
        <w:t xml:space="preserve"> para mejorar sus servicios de saneamiento. </w:t>
      </w:r>
    </w:p>
    <w:p w14:paraId="1291AC88" w14:textId="77777777" w:rsidR="00FF359C" w:rsidRPr="00FF359C" w:rsidRDefault="00253BA9" w:rsidP="00C04BB4">
      <w:pPr>
        <w:pBdr>
          <w:top w:val="single" w:sz="4" w:space="1" w:color="auto"/>
          <w:left w:val="single" w:sz="4" w:space="0" w:color="auto"/>
          <w:bottom w:val="single" w:sz="4" w:space="1" w:color="auto"/>
          <w:right w:val="single" w:sz="4" w:space="4" w:color="auto"/>
        </w:pBdr>
        <w:spacing w:after="0"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S</w:t>
      </w:r>
      <w:r w:rsidR="00FF359C" w:rsidRPr="00FB3B43">
        <w:rPr>
          <w:rFonts w:asciiTheme="majorHAnsi" w:eastAsia="Times New Roman" w:hAnsiTheme="majorHAnsi" w:cs="Times New Roman"/>
          <w:color w:val="000000"/>
          <w:sz w:val="24"/>
          <w:szCs w:val="24"/>
          <w:lang w:val="es-ES_tradnl"/>
        </w:rPr>
        <w:t xml:space="preserve">e concluyó que </w:t>
      </w:r>
      <w:r w:rsidRPr="00FB3B43">
        <w:rPr>
          <w:rFonts w:asciiTheme="majorHAnsi" w:eastAsia="Times New Roman" w:hAnsiTheme="majorHAnsi" w:cs="Times New Roman"/>
          <w:color w:val="000000"/>
          <w:sz w:val="24"/>
          <w:szCs w:val="24"/>
          <w:lang w:val="es-ES_tradnl"/>
        </w:rPr>
        <w:t xml:space="preserve">las dos razones más importantes por las que las familias no </w:t>
      </w:r>
      <w:r>
        <w:rPr>
          <w:rFonts w:asciiTheme="majorHAnsi" w:eastAsia="Times New Roman" w:hAnsiTheme="majorHAnsi" w:cs="Times New Roman"/>
          <w:color w:val="000000"/>
          <w:sz w:val="24"/>
          <w:szCs w:val="24"/>
          <w:lang w:val="es-ES_tradnl"/>
        </w:rPr>
        <w:t>demandan</w:t>
      </w:r>
      <w:r w:rsidRPr="00FB3B43">
        <w:rPr>
          <w:rFonts w:asciiTheme="majorHAnsi" w:eastAsia="Times New Roman" w:hAnsiTheme="majorHAnsi" w:cs="Times New Roman"/>
          <w:color w:val="000000"/>
          <w:sz w:val="24"/>
          <w:szCs w:val="24"/>
          <w:lang w:val="es-ES_tradnl"/>
        </w:rPr>
        <w:t xml:space="preserve"> conexiones de saneamiento </w:t>
      </w:r>
      <w:r>
        <w:rPr>
          <w:rFonts w:asciiTheme="majorHAnsi" w:eastAsia="Times New Roman" w:hAnsiTheme="majorHAnsi" w:cs="Times New Roman"/>
          <w:color w:val="000000"/>
          <w:sz w:val="24"/>
          <w:szCs w:val="24"/>
          <w:lang w:val="es-ES_tradnl"/>
        </w:rPr>
        <w:t>son las siguientes:</w:t>
      </w:r>
    </w:p>
    <w:p w14:paraId="79949F6A" w14:textId="25E1F1A1" w:rsidR="00FF359C" w:rsidRPr="00FF359C" w:rsidRDefault="00FF359C" w:rsidP="00C04BB4">
      <w:pPr>
        <w:pBdr>
          <w:top w:val="single" w:sz="4" w:space="1" w:color="auto"/>
          <w:left w:val="single" w:sz="4" w:space="0" w:color="auto"/>
          <w:bottom w:val="single" w:sz="4" w:space="1" w:color="auto"/>
          <w:right w:val="single" w:sz="4" w:space="4" w:color="auto"/>
        </w:pBdr>
        <w:spacing w:after="0" w:line="240" w:lineRule="atLeast"/>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 xml:space="preserve">1. </w:t>
      </w:r>
      <w:r w:rsidR="00C04BB4">
        <w:rPr>
          <w:rFonts w:asciiTheme="majorHAnsi" w:eastAsia="Times New Roman" w:hAnsiTheme="majorHAnsi" w:cs="Times New Roman"/>
          <w:color w:val="000000"/>
          <w:sz w:val="24"/>
          <w:szCs w:val="24"/>
          <w:lang w:val="es-ES_tradnl"/>
        </w:rPr>
        <w:t>Desconocen</w:t>
      </w:r>
      <w:r w:rsidRPr="00FB3B43">
        <w:rPr>
          <w:rFonts w:asciiTheme="majorHAnsi" w:eastAsia="Times New Roman" w:hAnsiTheme="majorHAnsi" w:cs="Times New Roman"/>
          <w:color w:val="000000"/>
          <w:sz w:val="24"/>
          <w:szCs w:val="24"/>
          <w:lang w:val="es-ES_tradnl"/>
        </w:rPr>
        <w:t xml:space="preserve"> los beneficios p</w:t>
      </w:r>
      <w:r w:rsidR="007C3B7D">
        <w:rPr>
          <w:rFonts w:asciiTheme="majorHAnsi" w:eastAsia="Times New Roman" w:hAnsiTheme="majorHAnsi" w:cs="Times New Roman"/>
          <w:color w:val="000000"/>
          <w:sz w:val="24"/>
          <w:szCs w:val="24"/>
          <w:lang w:val="es-ES_tradnl"/>
        </w:rPr>
        <w:t>ara la salud y el bienestar de</w:t>
      </w:r>
      <w:r w:rsidR="00A66F4B">
        <w:rPr>
          <w:rFonts w:asciiTheme="majorHAnsi" w:eastAsia="Times New Roman" w:hAnsiTheme="majorHAnsi" w:cs="Times New Roman"/>
          <w:color w:val="000000"/>
          <w:sz w:val="24"/>
          <w:szCs w:val="24"/>
          <w:lang w:val="es-ES_tradnl"/>
        </w:rPr>
        <w:t xml:space="preserve"> contar con</w:t>
      </w:r>
      <w:r w:rsidRPr="00FB3B43">
        <w:rPr>
          <w:rFonts w:asciiTheme="majorHAnsi" w:eastAsia="Times New Roman" w:hAnsiTheme="majorHAnsi" w:cs="Times New Roman"/>
          <w:color w:val="000000"/>
          <w:sz w:val="24"/>
          <w:szCs w:val="24"/>
          <w:lang w:val="es-ES_tradnl"/>
        </w:rPr>
        <w:t xml:space="preserve"> mejores servicios de saneamiento</w:t>
      </w:r>
      <w:r w:rsidR="00C04BB4">
        <w:rPr>
          <w:rFonts w:asciiTheme="majorHAnsi" w:eastAsia="Times New Roman" w:hAnsiTheme="majorHAnsi" w:cs="Times New Roman"/>
          <w:color w:val="000000"/>
          <w:sz w:val="24"/>
          <w:szCs w:val="24"/>
          <w:lang w:val="es-ES_tradnl"/>
        </w:rPr>
        <w:t>.</w:t>
      </w:r>
    </w:p>
    <w:p w14:paraId="55B4A6AF" w14:textId="77777777" w:rsidR="00FF359C" w:rsidRPr="00FF359C" w:rsidRDefault="001E2372" w:rsidP="00C04BB4">
      <w:pPr>
        <w:pBdr>
          <w:top w:val="single" w:sz="4" w:space="1" w:color="auto"/>
          <w:left w:val="single" w:sz="4" w:space="0" w:color="auto"/>
          <w:bottom w:val="single" w:sz="4" w:space="1" w:color="auto"/>
          <w:right w:val="single" w:sz="4" w:space="4" w:color="auto"/>
        </w:pBdr>
        <w:spacing w:after="0"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2. A pesar de que han visto la realización de obras de</w:t>
      </w:r>
      <w:r w:rsidR="00FF359C" w:rsidRPr="00FB3B43">
        <w:rPr>
          <w:rFonts w:asciiTheme="majorHAnsi" w:eastAsia="Times New Roman" w:hAnsiTheme="majorHAnsi" w:cs="Times New Roman"/>
          <w:color w:val="000000"/>
          <w:sz w:val="24"/>
          <w:szCs w:val="24"/>
          <w:lang w:val="es-ES_tradnl"/>
        </w:rPr>
        <w:t xml:space="preserve"> construcción en el barrio, no saben si pueden conectarse a la red d</w:t>
      </w:r>
      <w:r>
        <w:rPr>
          <w:rFonts w:asciiTheme="majorHAnsi" w:eastAsia="Times New Roman" w:hAnsiTheme="majorHAnsi" w:cs="Times New Roman"/>
          <w:color w:val="000000"/>
          <w:sz w:val="24"/>
          <w:szCs w:val="24"/>
          <w:lang w:val="es-ES_tradnl"/>
        </w:rPr>
        <w:t>e alcantarillado o cómo hacerlo.</w:t>
      </w:r>
    </w:p>
    <w:p w14:paraId="0E6B671C" w14:textId="77777777" w:rsidR="008B6A78" w:rsidRPr="00F857A7" w:rsidRDefault="008B6A78" w:rsidP="00C04BB4">
      <w:pPr>
        <w:pBdr>
          <w:top w:val="single" w:sz="4" w:space="1" w:color="auto"/>
          <w:left w:val="single" w:sz="4" w:space="0" w:color="auto"/>
          <w:bottom w:val="single" w:sz="4" w:space="1" w:color="auto"/>
          <w:right w:val="single" w:sz="4" w:space="4" w:color="auto"/>
        </w:pBdr>
        <w:spacing w:after="0" w:line="240" w:lineRule="atLeast"/>
        <w:jc w:val="both"/>
        <w:rPr>
          <w:rFonts w:asciiTheme="majorHAnsi" w:eastAsia="Times New Roman" w:hAnsiTheme="majorHAnsi" w:cs="Times New Roman"/>
          <w:b/>
          <w:bCs/>
          <w:color w:val="000000"/>
          <w:sz w:val="18"/>
          <w:szCs w:val="24"/>
          <w:lang w:val="es-ES_tradnl"/>
        </w:rPr>
      </w:pPr>
    </w:p>
    <w:p w14:paraId="495F675A" w14:textId="77777777" w:rsidR="00FF359C" w:rsidRPr="00FF359C" w:rsidRDefault="00FF359C" w:rsidP="00937ACF">
      <w:pPr>
        <w:pBdr>
          <w:top w:val="single" w:sz="4" w:space="1" w:color="auto"/>
          <w:left w:val="single" w:sz="4" w:space="0" w:color="auto"/>
          <w:bottom w:val="single" w:sz="4" w:space="1" w:color="auto"/>
          <w:right w:val="single" w:sz="4" w:space="4" w:color="auto"/>
        </w:pBdr>
        <w:spacing w:after="0" w:line="240" w:lineRule="atLeast"/>
        <w:jc w:val="both"/>
        <w:outlineLvl w:val="0"/>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b/>
          <w:bCs/>
          <w:color w:val="000000"/>
          <w:sz w:val="24"/>
          <w:szCs w:val="24"/>
          <w:lang w:val="es-ES_tradnl"/>
        </w:rPr>
        <w:t>Propuesta</w:t>
      </w:r>
    </w:p>
    <w:p w14:paraId="6C0CBACA" w14:textId="67FF8501" w:rsidR="00EF7D88" w:rsidRDefault="00EF7D88" w:rsidP="002F1D31">
      <w:pPr>
        <w:pBdr>
          <w:top w:val="single" w:sz="4" w:space="1" w:color="auto"/>
          <w:left w:val="single" w:sz="4" w:space="0" w:color="auto"/>
          <w:bottom w:val="single" w:sz="4" w:space="1" w:color="auto"/>
          <w:right w:val="single" w:sz="4" w:space="4" w:color="auto"/>
        </w:pBdr>
        <w:spacing w:after="0" w:line="240" w:lineRule="atLeast"/>
        <w:ind w:firstLine="360"/>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 xml:space="preserve">Se propone </w:t>
      </w:r>
      <w:r w:rsidRPr="00FB3B43">
        <w:rPr>
          <w:rFonts w:asciiTheme="majorHAnsi" w:eastAsia="Times New Roman" w:hAnsiTheme="majorHAnsi" w:cs="Times New Roman"/>
          <w:color w:val="000000"/>
          <w:sz w:val="24"/>
          <w:szCs w:val="24"/>
          <w:lang w:val="es-ES_tradnl"/>
        </w:rPr>
        <w:t>contrata</w:t>
      </w:r>
      <w:r>
        <w:rPr>
          <w:rFonts w:asciiTheme="majorHAnsi" w:eastAsia="Times New Roman" w:hAnsiTheme="majorHAnsi" w:cs="Times New Roman"/>
          <w:color w:val="000000"/>
          <w:sz w:val="24"/>
          <w:szCs w:val="24"/>
          <w:lang w:val="es-ES_tradnl"/>
        </w:rPr>
        <w:t>r a</w:t>
      </w:r>
      <w:r w:rsidRPr="00FB3B43">
        <w:rPr>
          <w:rFonts w:asciiTheme="majorHAnsi" w:eastAsia="Times New Roman" w:hAnsiTheme="majorHAnsi" w:cs="Times New Roman"/>
          <w:color w:val="000000"/>
          <w:sz w:val="24"/>
          <w:szCs w:val="24"/>
          <w:lang w:val="es-ES_tradnl"/>
        </w:rPr>
        <w:t xml:space="preserve"> Sedapal</w:t>
      </w:r>
      <w:r>
        <w:rPr>
          <w:rFonts w:asciiTheme="majorHAnsi" w:eastAsia="Times New Roman" w:hAnsiTheme="majorHAnsi" w:cs="Times New Roman"/>
          <w:color w:val="000000"/>
          <w:sz w:val="24"/>
          <w:szCs w:val="24"/>
          <w:lang w:val="es-ES_tradnl"/>
        </w:rPr>
        <w:t xml:space="preserve"> para</w:t>
      </w:r>
      <w:r w:rsidRPr="00FB3B43">
        <w:rPr>
          <w:rFonts w:asciiTheme="majorHAnsi" w:eastAsia="Times New Roman" w:hAnsiTheme="majorHAnsi" w:cs="Times New Roman"/>
          <w:color w:val="000000"/>
          <w:sz w:val="24"/>
          <w:szCs w:val="24"/>
          <w:lang w:val="es-ES_tradnl"/>
        </w:rPr>
        <w:t xml:space="preserve"> telefonear </w:t>
      </w:r>
      <w:r>
        <w:rPr>
          <w:rFonts w:asciiTheme="majorHAnsi" w:eastAsia="Times New Roman" w:hAnsiTheme="majorHAnsi" w:cs="Times New Roman"/>
          <w:color w:val="000000"/>
          <w:sz w:val="24"/>
          <w:szCs w:val="24"/>
          <w:lang w:val="es-ES_tradnl"/>
        </w:rPr>
        <w:t xml:space="preserve">a los propietarios y recordarles </w:t>
      </w:r>
      <w:r w:rsidRPr="00FB3B43">
        <w:rPr>
          <w:rFonts w:asciiTheme="majorHAnsi" w:eastAsia="Times New Roman" w:hAnsiTheme="majorHAnsi" w:cs="Times New Roman"/>
          <w:color w:val="000000"/>
          <w:sz w:val="24"/>
          <w:szCs w:val="24"/>
          <w:lang w:val="es-ES_tradnl"/>
        </w:rPr>
        <w:t>los beneficios p</w:t>
      </w:r>
      <w:r>
        <w:rPr>
          <w:rFonts w:asciiTheme="majorHAnsi" w:eastAsia="Times New Roman" w:hAnsiTheme="majorHAnsi" w:cs="Times New Roman"/>
          <w:color w:val="000000"/>
          <w:sz w:val="24"/>
          <w:szCs w:val="24"/>
          <w:lang w:val="es-ES_tradnl"/>
        </w:rPr>
        <w:t xml:space="preserve">ara la salud y el bienestar de </w:t>
      </w:r>
      <w:r w:rsidRPr="00FB3B43">
        <w:rPr>
          <w:rFonts w:asciiTheme="majorHAnsi" w:eastAsia="Times New Roman" w:hAnsiTheme="majorHAnsi" w:cs="Times New Roman"/>
          <w:color w:val="000000"/>
          <w:sz w:val="24"/>
          <w:szCs w:val="24"/>
          <w:lang w:val="es-ES_tradnl"/>
        </w:rPr>
        <w:t>mejores servici</w:t>
      </w:r>
      <w:r>
        <w:rPr>
          <w:rFonts w:asciiTheme="majorHAnsi" w:eastAsia="Times New Roman" w:hAnsiTheme="majorHAnsi" w:cs="Times New Roman"/>
          <w:color w:val="000000"/>
          <w:sz w:val="24"/>
          <w:szCs w:val="24"/>
          <w:lang w:val="es-ES_tradnl"/>
        </w:rPr>
        <w:t>os de saneamiento. Además, se les comunicará que</w:t>
      </w:r>
      <w:r w:rsidRPr="00FB3B43">
        <w:rPr>
          <w:rFonts w:asciiTheme="majorHAnsi" w:eastAsia="Times New Roman" w:hAnsiTheme="majorHAnsi" w:cs="Times New Roman"/>
          <w:color w:val="000000"/>
          <w:sz w:val="24"/>
          <w:szCs w:val="24"/>
          <w:lang w:val="es-ES_tradnl"/>
        </w:rPr>
        <w:t xml:space="preserve"> pueden conectarse a la nueva red de alcantarillado</w:t>
      </w:r>
      <w:r w:rsidR="00237D64">
        <w:rPr>
          <w:rFonts w:asciiTheme="majorHAnsi" w:eastAsia="Times New Roman" w:hAnsiTheme="majorHAnsi" w:cs="Times New Roman"/>
          <w:color w:val="000000"/>
          <w:sz w:val="24"/>
          <w:szCs w:val="24"/>
          <w:lang w:val="es-ES_tradnl"/>
        </w:rPr>
        <w:t xml:space="preserve"> y</w:t>
      </w:r>
      <w:r w:rsidRPr="00FB3B43">
        <w:rPr>
          <w:rFonts w:asciiTheme="majorHAnsi" w:eastAsia="Times New Roman" w:hAnsiTheme="majorHAnsi" w:cs="Times New Roman"/>
          <w:color w:val="000000"/>
          <w:sz w:val="24"/>
          <w:szCs w:val="24"/>
          <w:lang w:val="es-ES_tradnl"/>
        </w:rPr>
        <w:t xml:space="preserve"> </w:t>
      </w:r>
      <w:r>
        <w:rPr>
          <w:rFonts w:asciiTheme="majorHAnsi" w:eastAsia="Times New Roman" w:hAnsiTheme="majorHAnsi" w:cs="Times New Roman"/>
          <w:color w:val="000000"/>
          <w:sz w:val="24"/>
          <w:szCs w:val="24"/>
          <w:lang w:val="es-ES_tradnl"/>
        </w:rPr>
        <w:t>se les  informará</w:t>
      </w:r>
      <w:r w:rsidR="00FF359C" w:rsidRPr="00FB3B43">
        <w:rPr>
          <w:rFonts w:asciiTheme="majorHAnsi" w:eastAsia="Times New Roman" w:hAnsiTheme="majorHAnsi" w:cs="Times New Roman"/>
          <w:color w:val="000000"/>
          <w:sz w:val="24"/>
          <w:szCs w:val="24"/>
          <w:lang w:val="es-ES_tradnl"/>
        </w:rPr>
        <w:t xml:space="preserve"> en detalle cómo solicitar las conexiones de saneamiento (costo, ubicación de la oficina de registro, horas de oficina de registro, etc</w:t>
      </w:r>
      <w:r w:rsidR="004E7793">
        <w:rPr>
          <w:rFonts w:asciiTheme="majorHAnsi" w:eastAsia="Times New Roman" w:hAnsiTheme="majorHAnsi" w:cs="Times New Roman"/>
          <w:color w:val="000000"/>
          <w:sz w:val="24"/>
          <w:szCs w:val="24"/>
          <w:lang w:val="es-ES_tradnl"/>
        </w:rPr>
        <w:t>.</w:t>
      </w:r>
      <w:r w:rsidR="00FF359C" w:rsidRPr="00FB3B43">
        <w:rPr>
          <w:rFonts w:asciiTheme="majorHAnsi" w:eastAsia="Times New Roman" w:hAnsiTheme="majorHAnsi" w:cs="Times New Roman"/>
          <w:color w:val="000000"/>
          <w:sz w:val="24"/>
          <w:szCs w:val="24"/>
          <w:lang w:val="es-ES_tradnl"/>
        </w:rPr>
        <w:t>). </w:t>
      </w:r>
    </w:p>
    <w:p w14:paraId="3F66C215" w14:textId="77777777" w:rsidR="00FF359C" w:rsidRDefault="00FF359C" w:rsidP="002F1D31">
      <w:pPr>
        <w:pBdr>
          <w:top w:val="single" w:sz="4" w:space="1" w:color="auto"/>
          <w:left w:val="single" w:sz="4" w:space="0" w:color="auto"/>
          <w:bottom w:val="single" w:sz="4" w:space="1" w:color="auto"/>
          <w:right w:val="single" w:sz="4" w:space="4" w:color="auto"/>
        </w:pBdr>
        <w:spacing w:after="0" w:line="240" w:lineRule="atLeast"/>
        <w:ind w:firstLine="360"/>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Como la mayoría de los propietarios de Villa El Salvador tienen teléfono, este método será más barato y más eficaz que visita</w:t>
      </w:r>
      <w:r w:rsidR="001E14B9">
        <w:rPr>
          <w:rFonts w:asciiTheme="majorHAnsi" w:eastAsia="Times New Roman" w:hAnsiTheme="majorHAnsi" w:cs="Times New Roman"/>
          <w:color w:val="000000"/>
          <w:sz w:val="24"/>
          <w:szCs w:val="24"/>
          <w:lang w:val="es-ES_tradnl"/>
        </w:rPr>
        <w:t>r</w:t>
      </w:r>
      <w:r w:rsidRPr="00FB3B43">
        <w:rPr>
          <w:rFonts w:asciiTheme="majorHAnsi" w:eastAsia="Times New Roman" w:hAnsiTheme="majorHAnsi" w:cs="Times New Roman"/>
          <w:color w:val="000000"/>
          <w:sz w:val="24"/>
          <w:szCs w:val="24"/>
          <w:lang w:val="es-ES_tradnl"/>
        </w:rPr>
        <w:t xml:space="preserve"> hogares puerta </w:t>
      </w:r>
      <w:r w:rsidR="004E7793">
        <w:rPr>
          <w:rFonts w:asciiTheme="majorHAnsi" w:eastAsia="Times New Roman" w:hAnsiTheme="majorHAnsi" w:cs="Times New Roman"/>
          <w:color w:val="000000"/>
          <w:sz w:val="24"/>
          <w:szCs w:val="24"/>
          <w:lang w:val="es-ES_tradnl"/>
        </w:rPr>
        <w:t>a</w:t>
      </w:r>
      <w:r w:rsidRPr="00FB3B43">
        <w:rPr>
          <w:rFonts w:asciiTheme="majorHAnsi" w:eastAsia="Times New Roman" w:hAnsiTheme="majorHAnsi" w:cs="Times New Roman"/>
          <w:color w:val="000000"/>
          <w:sz w:val="24"/>
          <w:szCs w:val="24"/>
          <w:lang w:val="es-ES_tradnl"/>
        </w:rPr>
        <w:t xml:space="preserve"> puerta.</w:t>
      </w:r>
    </w:p>
    <w:p w14:paraId="64306C47" w14:textId="77777777" w:rsidR="001B14E5" w:rsidRDefault="001B14E5" w:rsidP="00FF359C">
      <w:pPr>
        <w:spacing w:after="0" w:line="240" w:lineRule="atLeast"/>
        <w:jc w:val="both"/>
        <w:rPr>
          <w:rFonts w:asciiTheme="majorHAnsi" w:eastAsia="Times New Roman" w:hAnsiTheme="majorHAnsi" w:cs="Times New Roman"/>
          <w:color w:val="000000"/>
          <w:sz w:val="24"/>
          <w:szCs w:val="24"/>
          <w:lang w:val="es-ES_tradnl"/>
        </w:rPr>
      </w:pPr>
    </w:p>
    <w:p w14:paraId="30B6D907" w14:textId="43C6228D" w:rsidR="001B14E5" w:rsidRDefault="00FF359C" w:rsidP="00FF359C">
      <w:pPr>
        <w:spacing w:after="0" w:line="240" w:lineRule="atLeast"/>
        <w:ind w:firstLine="360"/>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La Junta d</w:t>
      </w:r>
      <w:r w:rsidR="004E7793">
        <w:rPr>
          <w:rFonts w:asciiTheme="majorHAnsi" w:eastAsia="Times New Roman" w:hAnsiTheme="majorHAnsi" w:cs="Times New Roman"/>
          <w:color w:val="000000"/>
          <w:sz w:val="24"/>
          <w:szCs w:val="24"/>
          <w:lang w:val="es-ES_tradnl"/>
        </w:rPr>
        <w:t>e Servicios de Agua es escéptica</w:t>
      </w:r>
      <w:r w:rsidRPr="00FB3B43">
        <w:rPr>
          <w:rFonts w:asciiTheme="majorHAnsi" w:eastAsia="Times New Roman" w:hAnsiTheme="majorHAnsi" w:cs="Times New Roman"/>
          <w:color w:val="000000"/>
          <w:sz w:val="24"/>
          <w:szCs w:val="24"/>
          <w:lang w:val="es-ES_tradnl"/>
        </w:rPr>
        <w:t xml:space="preserve"> acerca de esta propuesta. Antes de desplegar la campaña en</w:t>
      </w:r>
      <w:r w:rsidR="008B68B1">
        <w:rPr>
          <w:rFonts w:asciiTheme="majorHAnsi" w:eastAsia="Times New Roman" w:hAnsiTheme="majorHAnsi" w:cs="Times New Roman"/>
          <w:color w:val="000000"/>
          <w:sz w:val="24"/>
          <w:szCs w:val="24"/>
          <w:lang w:val="es-ES_tradnl"/>
        </w:rPr>
        <w:t xml:space="preserve"> todo</w:t>
      </w:r>
      <w:r w:rsidRPr="00FB3B43">
        <w:rPr>
          <w:rFonts w:asciiTheme="majorHAnsi" w:eastAsia="Times New Roman" w:hAnsiTheme="majorHAnsi" w:cs="Times New Roman"/>
          <w:color w:val="000000"/>
          <w:sz w:val="24"/>
          <w:szCs w:val="24"/>
          <w:lang w:val="es-ES_tradnl"/>
        </w:rPr>
        <w:t xml:space="preserve"> Villa El Salvador y otros </w:t>
      </w:r>
      <w:r w:rsidR="00103103">
        <w:rPr>
          <w:rFonts w:asciiTheme="majorHAnsi" w:eastAsia="Times New Roman" w:hAnsiTheme="majorHAnsi" w:cs="Times New Roman"/>
          <w:color w:val="000000"/>
          <w:sz w:val="24"/>
          <w:szCs w:val="24"/>
          <w:lang w:val="es-ES_tradnl"/>
        </w:rPr>
        <w:t xml:space="preserve">barrios pobres </w:t>
      </w:r>
      <w:r w:rsidRPr="00FB3B43">
        <w:rPr>
          <w:rFonts w:asciiTheme="majorHAnsi" w:eastAsia="Times New Roman" w:hAnsiTheme="majorHAnsi" w:cs="Times New Roman"/>
          <w:color w:val="000000"/>
          <w:sz w:val="24"/>
          <w:szCs w:val="24"/>
          <w:lang w:val="es-ES_tradnl"/>
        </w:rPr>
        <w:t xml:space="preserve">en la ciudad, </w:t>
      </w:r>
      <w:r w:rsidRPr="00D41336">
        <w:rPr>
          <w:rFonts w:asciiTheme="majorHAnsi" w:eastAsia="Times New Roman" w:hAnsiTheme="majorHAnsi" w:cs="Times New Roman"/>
          <w:color w:val="000000"/>
          <w:sz w:val="24"/>
          <w:szCs w:val="24"/>
          <w:lang w:val="es-ES_tradnl"/>
        </w:rPr>
        <w:t xml:space="preserve">deciden realizar un </w:t>
      </w:r>
      <w:r w:rsidRPr="001F7FC3">
        <w:rPr>
          <w:rFonts w:asciiTheme="majorHAnsi" w:eastAsia="Times New Roman" w:hAnsiTheme="majorHAnsi" w:cs="Times New Roman"/>
          <w:color w:val="000000"/>
          <w:sz w:val="24"/>
          <w:szCs w:val="24"/>
          <w:lang w:val="es-ES_tradnl"/>
        </w:rPr>
        <w:t>piloto para</w:t>
      </w:r>
      <w:r w:rsidRPr="006652E3">
        <w:rPr>
          <w:rFonts w:asciiTheme="majorHAnsi" w:eastAsia="Times New Roman" w:hAnsiTheme="majorHAnsi" w:cs="Times New Roman"/>
          <w:b/>
          <w:color w:val="000000"/>
          <w:sz w:val="24"/>
          <w:szCs w:val="24"/>
          <w:u w:val="single"/>
          <w:lang w:val="es-ES_tradnl"/>
        </w:rPr>
        <w:t xml:space="preserve"> probar la eficacia de la campaña telefónica</w:t>
      </w:r>
      <w:r w:rsidR="008B68B1" w:rsidRPr="006652E3">
        <w:rPr>
          <w:rFonts w:asciiTheme="majorHAnsi" w:eastAsia="Times New Roman" w:hAnsiTheme="majorHAnsi" w:cs="Times New Roman"/>
          <w:b/>
          <w:color w:val="000000"/>
          <w:sz w:val="24"/>
          <w:szCs w:val="24"/>
          <w:u w:val="single"/>
          <w:lang w:val="es-ES_tradnl"/>
        </w:rPr>
        <w:t xml:space="preserve"> en incrementar las conexiones a la red de alcantarillado</w:t>
      </w:r>
      <w:r w:rsidRPr="00FB3B43">
        <w:rPr>
          <w:rFonts w:asciiTheme="majorHAnsi" w:eastAsia="Times New Roman" w:hAnsiTheme="majorHAnsi" w:cs="Times New Roman"/>
          <w:color w:val="000000"/>
          <w:sz w:val="24"/>
          <w:szCs w:val="24"/>
          <w:lang w:val="es-ES_tradnl"/>
        </w:rPr>
        <w:t>. </w:t>
      </w:r>
      <w:r w:rsidR="004E7793">
        <w:rPr>
          <w:rFonts w:asciiTheme="majorHAnsi" w:eastAsia="Times New Roman" w:hAnsiTheme="majorHAnsi" w:cs="Times New Roman"/>
          <w:color w:val="000000"/>
          <w:sz w:val="24"/>
          <w:szCs w:val="24"/>
          <w:lang w:val="es-ES_tradnl"/>
        </w:rPr>
        <w:t>Un diseño de</w:t>
      </w:r>
      <w:r w:rsidRPr="00FB3B43">
        <w:rPr>
          <w:rFonts w:asciiTheme="majorHAnsi" w:eastAsia="Times New Roman" w:hAnsiTheme="majorHAnsi" w:cs="Times New Roman"/>
          <w:color w:val="000000"/>
          <w:sz w:val="24"/>
          <w:szCs w:val="24"/>
          <w:lang w:val="es-ES_tradnl"/>
        </w:rPr>
        <w:t xml:space="preserve"> evaluación de impacto se construirá </w:t>
      </w:r>
      <w:r w:rsidR="004E7793">
        <w:rPr>
          <w:rFonts w:asciiTheme="majorHAnsi" w:eastAsia="Times New Roman" w:hAnsiTheme="majorHAnsi" w:cs="Times New Roman"/>
          <w:color w:val="000000"/>
          <w:sz w:val="24"/>
          <w:szCs w:val="24"/>
          <w:lang w:val="es-ES_tradnl"/>
        </w:rPr>
        <w:t xml:space="preserve">para </w:t>
      </w:r>
      <w:r w:rsidR="00103103">
        <w:rPr>
          <w:rFonts w:asciiTheme="majorHAnsi" w:eastAsia="Times New Roman" w:hAnsiTheme="majorHAnsi" w:cs="Times New Roman"/>
          <w:color w:val="000000"/>
          <w:sz w:val="24"/>
          <w:szCs w:val="24"/>
          <w:lang w:val="es-ES_tradnl"/>
        </w:rPr>
        <w:t xml:space="preserve">evaluar </w:t>
      </w:r>
      <w:r w:rsidRPr="00FB3B43">
        <w:rPr>
          <w:rFonts w:asciiTheme="majorHAnsi" w:eastAsia="Times New Roman" w:hAnsiTheme="majorHAnsi" w:cs="Times New Roman"/>
          <w:color w:val="000000"/>
          <w:sz w:val="24"/>
          <w:szCs w:val="24"/>
          <w:lang w:val="es-ES_tradnl"/>
        </w:rPr>
        <w:t>el piloto. </w:t>
      </w:r>
    </w:p>
    <w:p w14:paraId="71B0B755" w14:textId="77777777" w:rsidR="001B14E5" w:rsidRDefault="001B14E5" w:rsidP="00FF359C">
      <w:pPr>
        <w:spacing w:after="0" w:line="240" w:lineRule="atLeast"/>
        <w:ind w:firstLine="360"/>
        <w:jc w:val="both"/>
        <w:rPr>
          <w:rFonts w:asciiTheme="majorHAnsi" w:eastAsia="Times New Roman" w:hAnsiTheme="majorHAnsi" w:cs="Times New Roman"/>
          <w:color w:val="000000"/>
          <w:sz w:val="24"/>
          <w:szCs w:val="24"/>
          <w:lang w:val="es-ES_tradnl"/>
        </w:rPr>
      </w:pPr>
    </w:p>
    <w:p w14:paraId="23763742" w14:textId="77777777" w:rsidR="00C04BB4" w:rsidRDefault="00FF359C" w:rsidP="00CC430F">
      <w:pPr>
        <w:spacing w:after="0" w:line="240" w:lineRule="atLeast"/>
        <w:ind w:firstLine="360"/>
        <w:jc w:val="both"/>
        <w:rPr>
          <w:rFonts w:asciiTheme="majorHAnsi" w:eastAsia="Times New Roman" w:hAnsiTheme="majorHAnsi" w:cs="Times New Roman"/>
          <w:b/>
          <w:bCs/>
          <w:i/>
          <w:iCs/>
          <w:color w:val="000000"/>
          <w:sz w:val="24"/>
          <w:szCs w:val="24"/>
          <w:lang w:val="es-ES_tradnl"/>
        </w:rPr>
      </w:pPr>
      <w:r w:rsidRPr="00FB3B43">
        <w:rPr>
          <w:rFonts w:asciiTheme="majorHAnsi" w:eastAsia="Times New Roman" w:hAnsiTheme="majorHAnsi" w:cs="Times New Roman"/>
          <w:b/>
          <w:bCs/>
          <w:i/>
          <w:iCs/>
          <w:color w:val="000000"/>
          <w:sz w:val="24"/>
          <w:szCs w:val="24"/>
          <w:lang w:val="es-ES_tradnl"/>
        </w:rPr>
        <w:t xml:space="preserve">La Junta de Servicios de Agua </w:t>
      </w:r>
      <w:r w:rsidR="007C3B7D">
        <w:rPr>
          <w:rFonts w:asciiTheme="majorHAnsi" w:eastAsia="Times New Roman" w:hAnsiTheme="majorHAnsi" w:cs="Times New Roman"/>
          <w:b/>
          <w:bCs/>
          <w:i/>
          <w:iCs/>
          <w:color w:val="000000"/>
          <w:sz w:val="24"/>
          <w:szCs w:val="24"/>
          <w:lang w:val="es-ES_tradnl"/>
        </w:rPr>
        <w:t xml:space="preserve">lo </w:t>
      </w:r>
      <w:r w:rsidRPr="00FB3B43">
        <w:rPr>
          <w:rFonts w:asciiTheme="majorHAnsi" w:eastAsia="Times New Roman" w:hAnsiTheme="majorHAnsi" w:cs="Times New Roman"/>
          <w:b/>
          <w:bCs/>
          <w:i/>
          <w:iCs/>
          <w:color w:val="000000"/>
          <w:sz w:val="24"/>
          <w:szCs w:val="24"/>
          <w:lang w:val="es-ES_tradnl"/>
        </w:rPr>
        <w:t>contrata</w:t>
      </w:r>
      <w:r w:rsidR="007C3B7D">
        <w:rPr>
          <w:rFonts w:asciiTheme="majorHAnsi" w:eastAsia="Times New Roman" w:hAnsiTheme="majorHAnsi" w:cs="Times New Roman"/>
          <w:b/>
          <w:bCs/>
          <w:i/>
          <w:iCs/>
          <w:color w:val="000000"/>
          <w:sz w:val="24"/>
          <w:szCs w:val="24"/>
          <w:lang w:val="es-ES_tradnl"/>
        </w:rPr>
        <w:t xml:space="preserve"> a usted</w:t>
      </w:r>
      <w:r w:rsidRPr="00FB3B43">
        <w:rPr>
          <w:rFonts w:asciiTheme="majorHAnsi" w:eastAsia="Times New Roman" w:hAnsiTheme="majorHAnsi" w:cs="Times New Roman"/>
          <w:b/>
          <w:bCs/>
          <w:i/>
          <w:iCs/>
          <w:color w:val="000000"/>
          <w:sz w:val="24"/>
          <w:szCs w:val="24"/>
          <w:lang w:val="es-ES_tradnl"/>
        </w:rPr>
        <w:t xml:space="preserve"> para</w:t>
      </w:r>
      <w:r w:rsidR="003719CA">
        <w:rPr>
          <w:rFonts w:asciiTheme="majorHAnsi" w:eastAsia="Times New Roman" w:hAnsiTheme="majorHAnsi" w:cs="Times New Roman"/>
          <w:b/>
          <w:bCs/>
          <w:i/>
          <w:iCs/>
          <w:color w:val="000000"/>
          <w:sz w:val="24"/>
          <w:szCs w:val="24"/>
          <w:lang w:val="es-ES_tradnl"/>
        </w:rPr>
        <w:t xml:space="preserve"> llevar a cabo</w:t>
      </w:r>
      <w:r w:rsidRPr="00FB3B43">
        <w:rPr>
          <w:rFonts w:asciiTheme="majorHAnsi" w:eastAsia="Times New Roman" w:hAnsiTheme="majorHAnsi" w:cs="Times New Roman"/>
          <w:b/>
          <w:bCs/>
          <w:i/>
          <w:iCs/>
          <w:color w:val="000000"/>
          <w:sz w:val="24"/>
          <w:szCs w:val="24"/>
          <w:lang w:val="es-ES_tradnl"/>
        </w:rPr>
        <w:t xml:space="preserve"> la evaluación de impacto.</w:t>
      </w:r>
    </w:p>
    <w:p w14:paraId="0932B0BA" w14:textId="77777777" w:rsidR="00B15A3E" w:rsidRDefault="00B15A3E" w:rsidP="00CC430F">
      <w:pPr>
        <w:spacing w:after="0" w:line="240" w:lineRule="atLeast"/>
        <w:ind w:firstLine="360"/>
        <w:jc w:val="both"/>
        <w:rPr>
          <w:rFonts w:asciiTheme="majorHAnsi" w:eastAsia="Times New Roman" w:hAnsiTheme="majorHAnsi" w:cs="Times New Roman"/>
          <w:b/>
          <w:bCs/>
          <w:i/>
          <w:iCs/>
          <w:color w:val="000000"/>
          <w:sz w:val="24"/>
          <w:szCs w:val="24"/>
          <w:lang w:val="es-ES_tradnl"/>
        </w:rPr>
      </w:pPr>
    </w:p>
    <w:p w14:paraId="78B28990" w14:textId="77777777" w:rsidR="00B15A3E" w:rsidRDefault="00B15A3E" w:rsidP="00CC430F">
      <w:pPr>
        <w:spacing w:after="0" w:line="240" w:lineRule="atLeast"/>
        <w:ind w:firstLine="360"/>
        <w:jc w:val="both"/>
        <w:rPr>
          <w:rFonts w:asciiTheme="majorHAnsi" w:eastAsia="Times New Roman" w:hAnsiTheme="majorHAnsi" w:cs="Times New Roman"/>
          <w:b/>
          <w:bCs/>
          <w:i/>
          <w:iCs/>
          <w:color w:val="000000"/>
          <w:sz w:val="24"/>
          <w:szCs w:val="24"/>
          <w:lang w:val="es-ES_tradnl"/>
        </w:rPr>
      </w:pPr>
    </w:p>
    <w:p w14:paraId="745449C7" w14:textId="77777777" w:rsidR="00B15A3E" w:rsidRDefault="00B15A3E" w:rsidP="00CC430F">
      <w:pPr>
        <w:spacing w:after="0" w:line="240" w:lineRule="atLeast"/>
        <w:ind w:firstLine="360"/>
        <w:jc w:val="both"/>
        <w:rPr>
          <w:rFonts w:asciiTheme="majorHAnsi" w:eastAsia="Times New Roman" w:hAnsiTheme="majorHAnsi" w:cs="Times New Roman"/>
          <w:b/>
          <w:bCs/>
          <w:i/>
          <w:iCs/>
          <w:color w:val="000000"/>
          <w:sz w:val="24"/>
          <w:szCs w:val="24"/>
          <w:lang w:val="es-ES_tradnl"/>
        </w:rPr>
      </w:pPr>
    </w:p>
    <w:p w14:paraId="609F49DB" w14:textId="77777777" w:rsidR="00B15A3E" w:rsidRDefault="00B15A3E" w:rsidP="00CC430F">
      <w:pPr>
        <w:spacing w:after="0" w:line="240" w:lineRule="atLeast"/>
        <w:ind w:firstLine="360"/>
        <w:jc w:val="both"/>
        <w:rPr>
          <w:rFonts w:asciiTheme="majorHAnsi" w:eastAsia="Times New Roman" w:hAnsiTheme="majorHAnsi" w:cs="Times New Roman"/>
          <w:color w:val="000000"/>
          <w:sz w:val="24"/>
          <w:szCs w:val="24"/>
          <w:lang w:val="es-ES_tradnl"/>
        </w:rPr>
      </w:pPr>
    </w:p>
    <w:p w14:paraId="59E14C6B" w14:textId="2328566A" w:rsidR="00FF359C" w:rsidRPr="00FF359C" w:rsidRDefault="00FF359C" w:rsidP="00937ACF">
      <w:pPr>
        <w:spacing w:before="120" w:after="120" w:line="240" w:lineRule="atLeast"/>
        <w:ind w:firstLine="360"/>
        <w:jc w:val="both"/>
        <w:outlineLvl w:val="0"/>
        <w:rPr>
          <w:rFonts w:asciiTheme="majorHAnsi" w:eastAsia="Times New Roman" w:hAnsiTheme="majorHAnsi" w:cs="Times New Roman"/>
          <w:color w:val="000000"/>
          <w:sz w:val="24"/>
          <w:szCs w:val="24"/>
          <w:lang w:val="es-ES_tradnl"/>
        </w:rPr>
      </w:pPr>
      <w:r w:rsidRPr="00F20578">
        <w:rPr>
          <w:rFonts w:asciiTheme="majorHAnsi" w:eastAsia="Times New Roman" w:hAnsiTheme="majorHAnsi" w:cs="Times New Roman"/>
          <w:b/>
          <w:bCs/>
          <w:color w:val="000000"/>
          <w:sz w:val="24"/>
          <w:szCs w:val="24"/>
          <w:lang w:val="es-ES_tradnl"/>
        </w:rPr>
        <w:lastRenderedPageBreak/>
        <w:t>Pregunta 1</w:t>
      </w:r>
      <w:r w:rsidR="00200719">
        <w:rPr>
          <w:rFonts w:asciiTheme="majorHAnsi" w:eastAsia="Times New Roman" w:hAnsiTheme="majorHAnsi" w:cs="Times New Roman"/>
          <w:b/>
          <w:bCs/>
          <w:color w:val="000000"/>
          <w:sz w:val="24"/>
          <w:szCs w:val="24"/>
          <w:lang w:val="es-ES_tradnl"/>
        </w:rPr>
        <w:t xml:space="preserve">: </w:t>
      </w:r>
      <w:r w:rsidRPr="00F20578">
        <w:rPr>
          <w:rFonts w:asciiTheme="majorHAnsi" w:eastAsia="Times New Roman" w:hAnsiTheme="majorHAnsi" w:cs="Times New Roman"/>
          <w:b/>
          <w:bCs/>
          <w:color w:val="000000"/>
          <w:sz w:val="24"/>
          <w:szCs w:val="24"/>
          <w:lang w:val="es-ES_tradnl"/>
        </w:rPr>
        <w:t>La Intervención</w:t>
      </w:r>
    </w:p>
    <w:p w14:paraId="333D9A5C" w14:textId="77777777" w:rsidR="00FF359C" w:rsidRDefault="00FF359C" w:rsidP="002F1D31">
      <w:pPr>
        <w:pStyle w:val="ListParagraph"/>
        <w:numPr>
          <w:ilvl w:val="0"/>
          <w:numId w:val="6"/>
        </w:numPr>
        <w:spacing w:before="120" w:after="0" w:line="240" w:lineRule="atLeast"/>
        <w:ind w:left="720"/>
        <w:rPr>
          <w:rFonts w:asciiTheme="majorHAnsi" w:eastAsia="Times New Roman" w:hAnsiTheme="majorHAnsi" w:cs="Times New Roman"/>
          <w:color w:val="000000"/>
          <w:sz w:val="24"/>
          <w:szCs w:val="24"/>
          <w:lang w:val="es-ES_tradnl"/>
        </w:rPr>
      </w:pPr>
      <w:r w:rsidRPr="00F20578">
        <w:rPr>
          <w:rFonts w:asciiTheme="majorHAnsi" w:eastAsia="Times New Roman" w:hAnsiTheme="majorHAnsi" w:cs="Times New Roman"/>
          <w:color w:val="000000"/>
          <w:sz w:val="24"/>
          <w:szCs w:val="24"/>
          <w:lang w:val="es-ES_tradnl"/>
        </w:rPr>
        <w:t xml:space="preserve">¿Cuál </w:t>
      </w:r>
      <w:r w:rsidRPr="00225364">
        <w:rPr>
          <w:rFonts w:asciiTheme="majorHAnsi" w:eastAsia="Times New Roman" w:hAnsiTheme="majorHAnsi" w:cs="Times New Roman"/>
          <w:color w:val="000000"/>
          <w:sz w:val="24"/>
          <w:szCs w:val="24"/>
          <w:lang w:val="es-ES_tradnl"/>
        </w:rPr>
        <w:t>es </w:t>
      </w:r>
      <w:r w:rsidRPr="006652E3">
        <w:rPr>
          <w:rFonts w:asciiTheme="majorHAnsi" w:eastAsia="Times New Roman" w:hAnsiTheme="majorHAnsi" w:cs="Times New Roman"/>
          <w:bCs/>
          <w:color w:val="000000"/>
          <w:sz w:val="24"/>
          <w:szCs w:val="24"/>
          <w:lang w:val="es-ES_tradnl"/>
        </w:rPr>
        <w:t>la</w:t>
      </w:r>
      <w:r w:rsidRPr="00F20578">
        <w:rPr>
          <w:rFonts w:asciiTheme="majorHAnsi" w:eastAsia="Times New Roman" w:hAnsiTheme="majorHAnsi" w:cs="Times New Roman"/>
          <w:color w:val="000000"/>
          <w:sz w:val="24"/>
          <w:szCs w:val="24"/>
          <w:lang w:val="es-ES_tradnl"/>
        </w:rPr>
        <w:t> pregunta básica de investigación que su evaluación de impacto debe ser capaz de responder?</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9000"/>
      </w:tblGrid>
      <w:tr w:rsidR="00B15A3E" w:rsidRPr="00A131C2" w14:paraId="02F2096E" w14:textId="77777777" w:rsidTr="00B15A3E">
        <w:tc>
          <w:tcPr>
            <w:tcW w:w="9576" w:type="dxa"/>
          </w:tcPr>
          <w:p w14:paraId="5D578E11" w14:textId="77777777" w:rsidR="00B15A3E" w:rsidRDefault="00B15A3E" w:rsidP="00B15A3E">
            <w:pPr>
              <w:spacing w:before="120" w:line="240" w:lineRule="atLeast"/>
              <w:rPr>
                <w:rFonts w:asciiTheme="majorHAnsi" w:eastAsia="Times New Roman" w:hAnsiTheme="majorHAnsi" w:cs="Times New Roman"/>
                <w:color w:val="000000"/>
                <w:sz w:val="24"/>
                <w:szCs w:val="24"/>
                <w:lang w:val="es-ES_tradnl"/>
              </w:rPr>
            </w:pPr>
          </w:p>
        </w:tc>
      </w:tr>
      <w:tr w:rsidR="00B15A3E" w:rsidRPr="00A131C2" w14:paraId="031A6A73" w14:textId="77777777" w:rsidTr="00B15A3E">
        <w:tc>
          <w:tcPr>
            <w:tcW w:w="9576" w:type="dxa"/>
          </w:tcPr>
          <w:p w14:paraId="1A607FFA" w14:textId="77777777" w:rsidR="00B15A3E" w:rsidRDefault="00B15A3E" w:rsidP="00B15A3E">
            <w:pPr>
              <w:spacing w:before="120" w:line="240" w:lineRule="atLeast"/>
              <w:rPr>
                <w:rFonts w:asciiTheme="majorHAnsi" w:eastAsia="Times New Roman" w:hAnsiTheme="majorHAnsi" w:cs="Times New Roman"/>
                <w:color w:val="000000"/>
                <w:sz w:val="24"/>
                <w:szCs w:val="24"/>
                <w:lang w:val="es-ES_tradnl"/>
              </w:rPr>
            </w:pPr>
          </w:p>
        </w:tc>
      </w:tr>
    </w:tbl>
    <w:p w14:paraId="277272FA" w14:textId="77777777" w:rsidR="00FF359C" w:rsidRDefault="00FF359C" w:rsidP="002F1D31">
      <w:pPr>
        <w:pStyle w:val="ListParagraph"/>
        <w:numPr>
          <w:ilvl w:val="0"/>
          <w:numId w:val="6"/>
        </w:numPr>
        <w:spacing w:before="120" w:after="0" w:line="240" w:lineRule="atLeast"/>
        <w:ind w:left="720"/>
        <w:rPr>
          <w:rFonts w:asciiTheme="majorHAnsi" w:eastAsia="Times New Roman" w:hAnsiTheme="majorHAnsi" w:cs="Times New Roman"/>
          <w:color w:val="000000"/>
          <w:sz w:val="24"/>
          <w:szCs w:val="24"/>
          <w:lang w:val="es-ES_tradnl"/>
        </w:rPr>
      </w:pPr>
      <w:r w:rsidRPr="00F20578">
        <w:rPr>
          <w:rFonts w:asciiTheme="majorHAnsi" w:eastAsia="Times New Roman" w:hAnsiTheme="majorHAnsi" w:cs="Times New Roman"/>
          <w:color w:val="000000"/>
          <w:sz w:val="24"/>
          <w:szCs w:val="24"/>
          <w:lang w:val="es-ES_tradnl"/>
        </w:rPr>
        <w:t>¿Cuál es la intervención (o el tratamiento)?</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9000"/>
      </w:tblGrid>
      <w:tr w:rsidR="00B15A3E" w:rsidRPr="00A131C2" w14:paraId="791F1065" w14:textId="77777777" w:rsidTr="00DC11E9">
        <w:tc>
          <w:tcPr>
            <w:tcW w:w="9576" w:type="dxa"/>
          </w:tcPr>
          <w:p w14:paraId="6CB1B950"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r w:rsidR="00B15A3E" w:rsidRPr="00A131C2" w14:paraId="17DB21A2" w14:textId="77777777" w:rsidTr="00DC11E9">
        <w:tc>
          <w:tcPr>
            <w:tcW w:w="9576" w:type="dxa"/>
          </w:tcPr>
          <w:p w14:paraId="37C4E6E8"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bl>
    <w:p w14:paraId="4CA6050A" w14:textId="77777777" w:rsidR="00B15A3E" w:rsidRPr="00F20578" w:rsidRDefault="00B15A3E" w:rsidP="00B15A3E">
      <w:pPr>
        <w:pStyle w:val="ListParagraph"/>
        <w:spacing w:before="120" w:after="0" w:line="240" w:lineRule="atLeast"/>
        <w:rPr>
          <w:rFonts w:asciiTheme="majorHAnsi" w:eastAsia="Times New Roman" w:hAnsiTheme="majorHAnsi" w:cs="Times New Roman"/>
          <w:color w:val="000000"/>
          <w:sz w:val="24"/>
          <w:szCs w:val="24"/>
          <w:lang w:val="es-ES_tradnl"/>
        </w:rPr>
      </w:pPr>
    </w:p>
    <w:p w14:paraId="181C2B86" w14:textId="5D87D628" w:rsidR="00FF359C" w:rsidRDefault="00FF359C" w:rsidP="002F1D31">
      <w:pPr>
        <w:pStyle w:val="ListParagraph"/>
        <w:numPr>
          <w:ilvl w:val="0"/>
          <w:numId w:val="6"/>
        </w:numPr>
        <w:spacing w:before="120" w:after="0" w:line="240" w:lineRule="atLeast"/>
        <w:ind w:left="720"/>
        <w:rPr>
          <w:rFonts w:asciiTheme="majorHAnsi" w:eastAsia="Times New Roman" w:hAnsiTheme="majorHAnsi" w:cs="Times New Roman"/>
          <w:color w:val="000000"/>
          <w:sz w:val="24"/>
          <w:szCs w:val="24"/>
          <w:lang w:val="es-ES_tradnl"/>
        </w:rPr>
      </w:pPr>
      <w:r w:rsidRPr="00F20578">
        <w:rPr>
          <w:rFonts w:asciiTheme="majorHAnsi" w:eastAsia="Times New Roman" w:hAnsiTheme="majorHAnsi" w:cs="Times New Roman"/>
          <w:color w:val="000000"/>
          <w:sz w:val="24"/>
          <w:szCs w:val="24"/>
          <w:lang w:val="es-ES_tradnl"/>
        </w:rPr>
        <w:t xml:space="preserve">¿Cuál es el resultado </w:t>
      </w:r>
      <w:r w:rsidR="00103103" w:rsidRPr="00F20578">
        <w:rPr>
          <w:rFonts w:asciiTheme="majorHAnsi" w:eastAsia="Times New Roman" w:hAnsiTheme="majorHAnsi" w:cs="Times New Roman"/>
          <w:color w:val="000000"/>
          <w:sz w:val="24"/>
          <w:szCs w:val="24"/>
          <w:lang w:val="es-ES_tradnl"/>
        </w:rPr>
        <w:t>principal</w:t>
      </w:r>
      <w:r w:rsidRPr="00F20578">
        <w:rPr>
          <w:rFonts w:asciiTheme="majorHAnsi" w:eastAsia="Times New Roman" w:hAnsiTheme="majorHAnsi" w:cs="Times New Roman"/>
          <w:color w:val="000000"/>
          <w:sz w:val="24"/>
          <w:szCs w:val="24"/>
          <w:lang w:val="es-ES_tradnl"/>
        </w:rPr>
        <w:t xml:space="preserve"> </w:t>
      </w:r>
      <w:r w:rsidR="004F499E">
        <w:rPr>
          <w:rFonts w:asciiTheme="majorHAnsi" w:eastAsia="Times New Roman" w:hAnsiTheme="majorHAnsi" w:cs="Times New Roman"/>
          <w:color w:val="000000"/>
          <w:sz w:val="24"/>
          <w:szCs w:val="24"/>
          <w:lang w:val="es-ES_tradnl"/>
        </w:rPr>
        <w:t xml:space="preserve">esperado </w:t>
      </w:r>
      <w:r w:rsidRPr="00F20578">
        <w:rPr>
          <w:rFonts w:asciiTheme="majorHAnsi" w:eastAsia="Times New Roman" w:hAnsiTheme="majorHAnsi" w:cs="Times New Roman"/>
          <w:color w:val="000000"/>
          <w:sz w:val="24"/>
          <w:szCs w:val="24"/>
          <w:lang w:val="es-ES_tradnl"/>
        </w:rPr>
        <w:t xml:space="preserve">de </w:t>
      </w:r>
      <w:r w:rsidR="00C04BB4">
        <w:rPr>
          <w:rFonts w:asciiTheme="majorHAnsi" w:eastAsia="Times New Roman" w:hAnsiTheme="majorHAnsi" w:cs="Times New Roman"/>
          <w:color w:val="000000"/>
          <w:sz w:val="24"/>
          <w:szCs w:val="24"/>
          <w:lang w:val="es-ES_tradnl"/>
        </w:rPr>
        <w:t>la</w:t>
      </w:r>
      <w:r w:rsidRPr="00F20578">
        <w:rPr>
          <w:rFonts w:asciiTheme="majorHAnsi" w:eastAsia="Times New Roman" w:hAnsiTheme="majorHAnsi" w:cs="Times New Roman"/>
          <w:color w:val="000000"/>
          <w:sz w:val="24"/>
          <w:szCs w:val="24"/>
          <w:lang w:val="es-ES_tradnl"/>
        </w:rPr>
        <w:t xml:space="preserve"> evaluación de impacto? </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9000"/>
      </w:tblGrid>
      <w:tr w:rsidR="00B15A3E" w:rsidRPr="00A131C2" w14:paraId="246E0559" w14:textId="77777777" w:rsidTr="00DC11E9">
        <w:tc>
          <w:tcPr>
            <w:tcW w:w="9576" w:type="dxa"/>
          </w:tcPr>
          <w:p w14:paraId="0BBE73D2"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r w:rsidR="00B15A3E" w:rsidRPr="00A131C2" w14:paraId="64D571A6" w14:textId="77777777" w:rsidTr="00DC11E9">
        <w:tc>
          <w:tcPr>
            <w:tcW w:w="9576" w:type="dxa"/>
          </w:tcPr>
          <w:p w14:paraId="2BCFFACE"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bl>
    <w:p w14:paraId="6B75CBB6" w14:textId="77777777" w:rsidR="00B15A3E" w:rsidRPr="00C04BB4" w:rsidRDefault="00B15A3E" w:rsidP="00B15A3E">
      <w:pPr>
        <w:pStyle w:val="ListParagraph"/>
        <w:spacing w:before="120" w:after="0" w:line="240" w:lineRule="atLeast"/>
        <w:rPr>
          <w:rFonts w:asciiTheme="majorHAnsi" w:eastAsia="Times New Roman" w:hAnsiTheme="majorHAnsi" w:cs="Times New Roman"/>
          <w:color w:val="000000"/>
          <w:sz w:val="24"/>
          <w:szCs w:val="24"/>
          <w:lang w:val="es-ES_tradnl"/>
        </w:rPr>
      </w:pPr>
    </w:p>
    <w:p w14:paraId="2115003A" w14:textId="77777777" w:rsidR="00FF359C" w:rsidRPr="00FF359C" w:rsidRDefault="00FF359C" w:rsidP="00C33208">
      <w:pPr>
        <w:pStyle w:val="Style1"/>
      </w:pPr>
      <w:r w:rsidRPr="00FB3B43">
        <w:t>Pregunta 2: Teoría del Cambio</w:t>
      </w:r>
    </w:p>
    <w:p w14:paraId="3DB67555" w14:textId="77777777" w:rsidR="00FF359C" w:rsidRDefault="00FF359C" w:rsidP="002F1D31">
      <w:pPr>
        <w:numPr>
          <w:ilvl w:val="0"/>
          <w:numId w:val="7"/>
        </w:numPr>
        <w:spacing w:before="120" w:after="0" w:line="240" w:lineRule="atLeast"/>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 xml:space="preserve">¿Por qué </w:t>
      </w:r>
      <w:r w:rsidR="00C04BB4">
        <w:rPr>
          <w:rFonts w:asciiTheme="majorHAnsi" w:eastAsia="Times New Roman" w:hAnsiTheme="majorHAnsi" w:cs="Times New Roman"/>
          <w:color w:val="000000"/>
          <w:sz w:val="24"/>
          <w:szCs w:val="24"/>
          <w:lang w:val="es-ES_tradnl"/>
        </w:rPr>
        <w:t xml:space="preserve">creemos </w:t>
      </w:r>
      <w:r w:rsidRPr="00FB3B43">
        <w:rPr>
          <w:rFonts w:asciiTheme="majorHAnsi" w:eastAsia="Times New Roman" w:hAnsiTheme="majorHAnsi" w:cs="Times New Roman"/>
          <w:color w:val="000000"/>
          <w:sz w:val="24"/>
          <w:szCs w:val="24"/>
          <w:lang w:val="es-ES_tradnl"/>
        </w:rPr>
        <w:t>que llamar por teléfono a los propietarios y proporcionar información sobre los beneficios potenciales de la mejora del saneamiento y la forma de registrarse increm</w:t>
      </w:r>
      <w:r w:rsidR="00AE4787">
        <w:rPr>
          <w:rFonts w:asciiTheme="majorHAnsi" w:eastAsia="Times New Roman" w:hAnsiTheme="majorHAnsi" w:cs="Times New Roman"/>
          <w:color w:val="000000"/>
          <w:sz w:val="24"/>
          <w:szCs w:val="24"/>
          <w:lang w:val="es-ES_tradnl"/>
        </w:rPr>
        <w:t>entará el número de conexiones?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9000"/>
      </w:tblGrid>
      <w:tr w:rsidR="00B15A3E" w:rsidRPr="00A131C2" w14:paraId="3055824E" w14:textId="77777777" w:rsidTr="00DC11E9">
        <w:tc>
          <w:tcPr>
            <w:tcW w:w="9576" w:type="dxa"/>
          </w:tcPr>
          <w:p w14:paraId="1BC00391"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r w:rsidR="00B15A3E" w:rsidRPr="00A131C2" w14:paraId="28ED2BA7" w14:textId="77777777" w:rsidTr="00DC11E9">
        <w:tc>
          <w:tcPr>
            <w:tcW w:w="9576" w:type="dxa"/>
          </w:tcPr>
          <w:p w14:paraId="5B74BFC1"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bl>
    <w:p w14:paraId="2DB065A8" w14:textId="77777777" w:rsidR="00B15A3E" w:rsidRPr="00FF359C" w:rsidRDefault="00B15A3E" w:rsidP="00B15A3E">
      <w:pPr>
        <w:spacing w:before="120" w:after="0" w:line="240" w:lineRule="atLeast"/>
        <w:ind w:left="720"/>
        <w:jc w:val="both"/>
        <w:rPr>
          <w:rFonts w:asciiTheme="majorHAnsi" w:eastAsia="Times New Roman" w:hAnsiTheme="majorHAnsi" w:cs="Times New Roman"/>
          <w:color w:val="000000"/>
          <w:sz w:val="24"/>
          <w:szCs w:val="24"/>
          <w:lang w:val="es-ES_tradnl"/>
        </w:rPr>
      </w:pPr>
    </w:p>
    <w:p w14:paraId="6338BC84" w14:textId="77777777" w:rsidR="00FF359C" w:rsidRDefault="00FF359C" w:rsidP="002F1D31">
      <w:pPr>
        <w:numPr>
          <w:ilvl w:val="0"/>
          <w:numId w:val="7"/>
        </w:numPr>
        <w:spacing w:before="120" w:after="0" w:line="240" w:lineRule="atLeast"/>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¿Por qué podría la campaña telefónica no tener éxito en aumentar el número de conexiones? </w:t>
      </w:r>
      <w:r w:rsidRPr="00AE4787">
        <w:rPr>
          <w:rFonts w:asciiTheme="majorHAnsi" w:eastAsia="Times New Roman" w:hAnsiTheme="majorHAnsi" w:cs="Times New Roman"/>
          <w:color w:val="000000"/>
          <w:sz w:val="24"/>
          <w:szCs w:val="24"/>
          <w:lang w:val="es-ES_tradnl"/>
        </w:rPr>
        <w:t>(</w:t>
      </w:r>
      <w:r w:rsidR="00C04BB4" w:rsidRPr="00AE4787">
        <w:rPr>
          <w:rFonts w:asciiTheme="majorHAnsi" w:eastAsia="Times New Roman" w:hAnsiTheme="majorHAnsi" w:cs="Times New Roman"/>
          <w:color w:val="000000"/>
          <w:sz w:val="24"/>
          <w:szCs w:val="24"/>
          <w:lang w:val="es-ES_tradnl"/>
        </w:rPr>
        <w:t>P</w:t>
      </w:r>
      <w:r w:rsidRPr="00AE4787">
        <w:rPr>
          <w:rFonts w:asciiTheme="majorHAnsi" w:eastAsia="Times New Roman" w:hAnsiTheme="majorHAnsi" w:cs="Times New Roman"/>
          <w:color w:val="000000"/>
          <w:sz w:val="24"/>
          <w:szCs w:val="24"/>
          <w:lang w:val="es-ES_tradnl"/>
        </w:rPr>
        <w:t>roporcionar al menos dos razones)</w:t>
      </w:r>
      <w:r w:rsidR="000D3D92">
        <w:rPr>
          <w:rFonts w:asciiTheme="majorHAnsi" w:eastAsia="Times New Roman" w:hAnsiTheme="majorHAnsi" w:cs="Times New Roman"/>
          <w:color w:val="000000"/>
          <w:sz w:val="24"/>
          <w:szCs w:val="24"/>
          <w:lang w:val="es-ES_tradnl"/>
        </w:rPr>
        <w:t>.</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9000"/>
      </w:tblGrid>
      <w:tr w:rsidR="00B15A3E" w14:paraId="5C8B332F" w14:textId="77777777" w:rsidTr="00DC11E9">
        <w:tc>
          <w:tcPr>
            <w:tcW w:w="9576" w:type="dxa"/>
          </w:tcPr>
          <w:p w14:paraId="12A4EFAB"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r w:rsidR="00B15A3E" w14:paraId="61F14DA2" w14:textId="77777777" w:rsidTr="00DC11E9">
        <w:tc>
          <w:tcPr>
            <w:tcW w:w="9576" w:type="dxa"/>
          </w:tcPr>
          <w:p w14:paraId="63377786"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bl>
    <w:p w14:paraId="013C26A8" w14:textId="77777777" w:rsidR="00F151E4" w:rsidRDefault="00F151E4" w:rsidP="000D3D92">
      <w:pPr>
        <w:pStyle w:val="ListParagraph"/>
        <w:spacing w:before="120" w:after="0" w:line="240" w:lineRule="atLeast"/>
        <w:ind w:left="1440" w:firstLine="720"/>
        <w:rPr>
          <w:rFonts w:asciiTheme="majorHAnsi" w:eastAsia="Times New Roman" w:hAnsiTheme="majorHAnsi" w:cs="Times New Roman"/>
          <w:i/>
          <w:color w:val="000000"/>
          <w:sz w:val="24"/>
          <w:szCs w:val="24"/>
          <w:lang w:val="es-ES_tradnl"/>
        </w:rPr>
      </w:pPr>
    </w:p>
    <w:p w14:paraId="7BA3B699" w14:textId="77777777" w:rsidR="00F151E4" w:rsidRDefault="00F151E4" w:rsidP="000D3D92">
      <w:pPr>
        <w:pStyle w:val="ListParagraph"/>
        <w:spacing w:before="120" w:after="0" w:line="240" w:lineRule="atLeast"/>
        <w:ind w:left="1440" w:firstLine="720"/>
        <w:rPr>
          <w:rFonts w:asciiTheme="majorHAnsi" w:eastAsia="Times New Roman" w:hAnsiTheme="majorHAnsi" w:cs="Times New Roman"/>
          <w:i/>
          <w:color w:val="000000"/>
          <w:sz w:val="24"/>
          <w:szCs w:val="24"/>
          <w:lang w:val="es-ES_tradnl"/>
        </w:rPr>
      </w:pPr>
    </w:p>
    <w:p w14:paraId="52A0F4EE" w14:textId="77777777" w:rsidR="000D3D92" w:rsidRPr="000D3D92" w:rsidRDefault="000D3D92" w:rsidP="000D3D92">
      <w:pPr>
        <w:pStyle w:val="ListParagraph"/>
        <w:spacing w:before="120" w:after="0" w:line="240" w:lineRule="atLeast"/>
        <w:ind w:left="1440" w:firstLine="720"/>
        <w:rPr>
          <w:rFonts w:asciiTheme="majorHAnsi" w:eastAsia="Times New Roman" w:hAnsiTheme="majorHAnsi" w:cs="Times New Roman"/>
          <w:b/>
          <w:bCs/>
          <w:i/>
          <w:color w:val="000000"/>
          <w:sz w:val="24"/>
          <w:szCs w:val="24"/>
          <w:lang w:val="es-ES_tradnl"/>
        </w:rPr>
      </w:pPr>
      <w:r w:rsidRPr="000D3D92">
        <w:rPr>
          <w:rFonts w:asciiTheme="majorHAnsi" w:eastAsia="Times New Roman" w:hAnsiTheme="majorHAnsi" w:cs="Times New Roman"/>
          <w:i/>
          <w:color w:val="000000"/>
          <w:sz w:val="24"/>
          <w:szCs w:val="24"/>
          <w:lang w:val="es-ES_tradnl"/>
        </w:rPr>
        <w:t>**Responda las preguntas antes de seguir leyendo**</w:t>
      </w:r>
    </w:p>
    <w:p w14:paraId="03E142AE" w14:textId="77777777" w:rsidR="00F151E4" w:rsidRDefault="00F151E4" w:rsidP="00FF359C">
      <w:pPr>
        <w:spacing w:before="120" w:after="0" w:line="240" w:lineRule="atLeast"/>
        <w:jc w:val="center"/>
        <w:rPr>
          <w:rFonts w:asciiTheme="majorHAnsi" w:eastAsia="Times New Roman" w:hAnsiTheme="majorHAnsi" w:cs="Times New Roman"/>
          <w:b/>
          <w:bCs/>
          <w:color w:val="000000"/>
          <w:sz w:val="24"/>
          <w:szCs w:val="24"/>
          <w:lang w:val="es-ES_tradnl"/>
        </w:rPr>
      </w:pPr>
    </w:p>
    <w:p w14:paraId="73C7B61E" w14:textId="77777777" w:rsidR="00F151E4" w:rsidRDefault="00F151E4">
      <w:pPr>
        <w:rPr>
          <w:rFonts w:asciiTheme="majorHAnsi" w:eastAsia="Times New Roman" w:hAnsiTheme="majorHAnsi" w:cs="Times New Roman"/>
          <w:b/>
          <w:bCs/>
          <w:color w:val="000000"/>
          <w:sz w:val="24"/>
          <w:szCs w:val="24"/>
          <w:lang w:val="es-ES_tradnl"/>
        </w:rPr>
      </w:pPr>
      <w:r>
        <w:rPr>
          <w:rFonts w:asciiTheme="majorHAnsi" w:eastAsia="Times New Roman" w:hAnsiTheme="majorHAnsi" w:cs="Times New Roman"/>
          <w:b/>
          <w:bCs/>
          <w:color w:val="000000"/>
          <w:sz w:val="24"/>
          <w:szCs w:val="24"/>
          <w:lang w:val="es-ES_tradnl"/>
        </w:rPr>
        <w:br w:type="page"/>
      </w:r>
    </w:p>
    <w:p w14:paraId="4FA2A3D8" w14:textId="77777777" w:rsidR="00FF359C" w:rsidRPr="00FF359C" w:rsidRDefault="00FF359C" w:rsidP="00FF359C">
      <w:pPr>
        <w:spacing w:before="120" w:after="0" w:line="240" w:lineRule="atLeast"/>
        <w:jc w:val="center"/>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b/>
          <w:bCs/>
          <w:color w:val="000000"/>
          <w:sz w:val="24"/>
          <w:szCs w:val="24"/>
          <w:lang w:val="es-ES_tradnl"/>
        </w:rPr>
        <w:lastRenderedPageBreak/>
        <w:t>¿</w:t>
      </w:r>
      <w:r w:rsidR="00E71744">
        <w:rPr>
          <w:rFonts w:asciiTheme="majorHAnsi" w:eastAsia="Times New Roman" w:hAnsiTheme="majorHAnsi" w:cs="Times New Roman"/>
          <w:b/>
          <w:bCs/>
          <w:color w:val="000000"/>
          <w:sz w:val="24"/>
          <w:szCs w:val="24"/>
          <w:lang w:val="es-ES_tradnl"/>
        </w:rPr>
        <w:t>La campaña ha funcionado</w:t>
      </w:r>
      <w:r w:rsidRPr="00FB3B43">
        <w:rPr>
          <w:rFonts w:asciiTheme="majorHAnsi" w:eastAsia="Times New Roman" w:hAnsiTheme="majorHAnsi" w:cs="Times New Roman"/>
          <w:b/>
          <w:bCs/>
          <w:color w:val="000000"/>
          <w:sz w:val="24"/>
          <w:szCs w:val="24"/>
          <w:lang w:val="es-ES_tradnl"/>
        </w:rPr>
        <w:t>?</w:t>
      </w:r>
    </w:p>
    <w:p w14:paraId="2D74748E" w14:textId="1FF90891" w:rsidR="00FF359C" w:rsidRPr="00FF359C" w:rsidRDefault="00FF359C" w:rsidP="00FF359C">
      <w:pPr>
        <w:spacing w:before="120" w:after="0" w:line="240" w:lineRule="atLeast"/>
        <w:ind w:firstLine="360"/>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 xml:space="preserve">En </w:t>
      </w:r>
      <w:r w:rsidR="00E71744">
        <w:rPr>
          <w:rFonts w:asciiTheme="majorHAnsi" w:eastAsia="Times New Roman" w:hAnsiTheme="majorHAnsi" w:cs="Times New Roman"/>
          <w:color w:val="000000"/>
          <w:sz w:val="24"/>
          <w:szCs w:val="24"/>
          <w:lang w:val="es-ES_tradnl"/>
        </w:rPr>
        <w:t>octubre de 2012, Sedapal obtiene</w:t>
      </w:r>
      <w:r w:rsidRPr="00FB3B43">
        <w:rPr>
          <w:rFonts w:asciiTheme="majorHAnsi" w:eastAsia="Times New Roman" w:hAnsiTheme="majorHAnsi" w:cs="Times New Roman"/>
          <w:color w:val="000000"/>
          <w:sz w:val="24"/>
          <w:szCs w:val="24"/>
          <w:lang w:val="es-ES_tradnl"/>
        </w:rPr>
        <w:t xml:space="preserve"> los números de teléfono de 10.000 propietarios en Villa El Salvador. En enero de 201</w:t>
      </w:r>
      <w:r w:rsidR="009608F4">
        <w:rPr>
          <w:rFonts w:asciiTheme="majorHAnsi" w:eastAsia="Times New Roman" w:hAnsiTheme="majorHAnsi" w:cs="Times New Roman"/>
          <w:color w:val="000000"/>
          <w:sz w:val="24"/>
          <w:szCs w:val="24"/>
          <w:lang w:val="es-ES_tradnl"/>
        </w:rPr>
        <w:t>3</w:t>
      </w:r>
      <w:r w:rsidRPr="00FB3B43">
        <w:rPr>
          <w:rFonts w:asciiTheme="majorHAnsi" w:eastAsia="Times New Roman" w:hAnsiTheme="majorHAnsi" w:cs="Times New Roman"/>
          <w:color w:val="000000"/>
          <w:sz w:val="24"/>
          <w:szCs w:val="24"/>
          <w:lang w:val="es-ES_tradnl"/>
        </w:rPr>
        <w:t xml:space="preserve">, los trabajadores de </w:t>
      </w:r>
      <w:r w:rsidR="006600B7">
        <w:rPr>
          <w:rFonts w:asciiTheme="majorHAnsi" w:eastAsia="Times New Roman" w:hAnsiTheme="majorHAnsi" w:cs="Times New Roman"/>
          <w:color w:val="000000"/>
          <w:sz w:val="24"/>
          <w:szCs w:val="24"/>
          <w:lang w:val="es-ES_tradnl"/>
        </w:rPr>
        <w:t>Sedapal</w:t>
      </w:r>
      <w:r w:rsidRPr="00FB3B43">
        <w:rPr>
          <w:rFonts w:asciiTheme="majorHAnsi" w:eastAsia="Times New Roman" w:hAnsiTheme="majorHAnsi" w:cs="Times New Roman"/>
          <w:color w:val="000000"/>
          <w:sz w:val="24"/>
          <w:szCs w:val="24"/>
          <w:lang w:val="es-ES_tradnl"/>
        </w:rPr>
        <w:t xml:space="preserve"> </w:t>
      </w:r>
      <w:r w:rsidR="00E71744">
        <w:rPr>
          <w:rFonts w:asciiTheme="majorHAnsi" w:eastAsia="Times New Roman" w:hAnsiTheme="majorHAnsi" w:cs="Times New Roman"/>
          <w:color w:val="000000"/>
          <w:sz w:val="24"/>
          <w:szCs w:val="24"/>
          <w:lang w:val="es-ES_tradnl"/>
        </w:rPr>
        <w:t xml:space="preserve">llamaron a </w:t>
      </w:r>
      <w:r w:rsidRPr="00FB3B43">
        <w:rPr>
          <w:rFonts w:asciiTheme="majorHAnsi" w:eastAsia="Times New Roman" w:hAnsiTheme="majorHAnsi" w:cs="Times New Roman"/>
          <w:color w:val="000000"/>
          <w:sz w:val="24"/>
          <w:szCs w:val="24"/>
          <w:lang w:val="es-ES_tradnl"/>
        </w:rPr>
        <w:t xml:space="preserve">los 10.000 propietarios, pero sólo pudieron hablar con  4.000 personas. Es decir, el teléfono fue </w:t>
      </w:r>
      <w:r w:rsidR="00E71744" w:rsidRPr="00FB3B43">
        <w:rPr>
          <w:rFonts w:asciiTheme="majorHAnsi" w:eastAsia="Times New Roman" w:hAnsiTheme="majorHAnsi" w:cs="Times New Roman"/>
          <w:color w:val="000000"/>
          <w:sz w:val="24"/>
          <w:szCs w:val="24"/>
          <w:lang w:val="es-ES_tradnl"/>
        </w:rPr>
        <w:t>respondido</w:t>
      </w:r>
      <w:r w:rsidRPr="00FB3B43">
        <w:rPr>
          <w:rFonts w:asciiTheme="majorHAnsi" w:eastAsia="Times New Roman" w:hAnsiTheme="majorHAnsi" w:cs="Times New Roman"/>
          <w:color w:val="000000"/>
          <w:sz w:val="24"/>
          <w:szCs w:val="24"/>
          <w:lang w:val="es-ES_tradnl"/>
        </w:rPr>
        <w:t xml:space="preserve"> en sólo 4.000 hogares. Para cada uno de los 10.000 hogares, los trabajadores señalaron si el teléfono </w:t>
      </w:r>
      <w:r w:rsidR="009608F4">
        <w:rPr>
          <w:rFonts w:asciiTheme="majorHAnsi" w:eastAsia="Times New Roman" w:hAnsiTheme="majorHAnsi" w:cs="Times New Roman"/>
          <w:color w:val="000000"/>
          <w:sz w:val="24"/>
          <w:szCs w:val="24"/>
          <w:lang w:val="es-ES_tradnl"/>
        </w:rPr>
        <w:t>fue</w:t>
      </w:r>
      <w:r w:rsidRPr="00FB3B43">
        <w:rPr>
          <w:rFonts w:asciiTheme="majorHAnsi" w:eastAsia="Times New Roman" w:hAnsiTheme="majorHAnsi" w:cs="Times New Roman"/>
          <w:color w:val="000000"/>
          <w:sz w:val="24"/>
          <w:szCs w:val="24"/>
          <w:lang w:val="es-ES_tradnl"/>
        </w:rPr>
        <w:t xml:space="preserve"> respondido o no.</w:t>
      </w:r>
    </w:p>
    <w:p w14:paraId="67A83251" w14:textId="133EAD4F" w:rsidR="00F151E4" w:rsidRDefault="00A1241C" w:rsidP="00B15A3E">
      <w:pPr>
        <w:spacing w:before="120" w:after="0" w:line="240" w:lineRule="atLeast"/>
        <w:ind w:firstLine="360"/>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Para los 10.000 hogares, también</w:t>
      </w:r>
      <w:r w:rsidR="00B4788C">
        <w:rPr>
          <w:rFonts w:asciiTheme="majorHAnsi" w:eastAsia="Times New Roman" w:hAnsiTheme="majorHAnsi" w:cs="Times New Roman"/>
          <w:color w:val="000000"/>
          <w:sz w:val="24"/>
          <w:szCs w:val="24"/>
          <w:lang w:val="es-ES_tradnl"/>
        </w:rPr>
        <w:t xml:space="preserve"> se cuenta con</w:t>
      </w:r>
      <w:r w:rsidR="00FF359C" w:rsidRPr="00FB3B43">
        <w:rPr>
          <w:rFonts w:asciiTheme="majorHAnsi" w:eastAsia="Times New Roman" w:hAnsiTheme="majorHAnsi" w:cs="Times New Roman"/>
          <w:color w:val="000000"/>
          <w:sz w:val="24"/>
          <w:szCs w:val="24"/>
          <w:lang w:val="es-ES_tradnl"/>
        </w:rPr>
        <w:t xml:space="preserve"> información sobre el tamaño del hogar, edad</w:t>
      </w:r>
      <w:r>
        <w:rPr>
          <w:rFonts w:asciiTheme="majorHAnsi" w:eastAsia="Times New Roman" w:hAnsiTheme="majorHAnsi" w:cs="Times New Roman"/>
          <w:color w:val="000000"/>
          <w:sz w:val="24"/>
          <w:szCs w:val="24"/>
          <w:lang w:val="es-ES_tradnl"/>
        </w:rPr>
        <w:t>, educación,</w:t>
      </w:r>
      <w:r w:rsidR="00FF359C" w:rsidRPr="00FB3B43">
        <w:rPr>
          <w:rFonts w:asciiTheme="majorHAnsi" w:eastAsia="Times New Roman" w:hAnsiTheme="majorHAnsi" w:cs="Times New Roman"/>
          <w:color w:val="000000"/>
          <w:sz w:val="24"/>
          <w:szCs w:val="24"/>
          <w:lang w:val="es-ES_tradnl"/>
        </w:rPr>
        <w:t xml:space="preserve"> y sexo del jefe</w:t>
      </w:r>
      <w:r>
        <w:rPr>
          <w:rFonts w:asciiTheme="majorHAnsi" w:eastAsia="Times New Roman" w:hAnsiTheme="majorHAnsi" w:cs="Times New Roman"/>
          <w:color w:val="000000"/>
          <w:sz w:val="24"/>
          <w:szCs w:val="24"/>
          <w:lang w:val="es-ES_tradnl"/>
        </w:rPr>
        <w:t>/jefa</w:t>
      </w:r>
      <w:r w:rsidR="00FF359C" w:rsidRPr="00FB3B43">
        <w:rPr>
          <w:rFonts w:asciiTheme="majorHAnsi" w:eastAsia="Times New Roman" w:hAnsiTheme="majorHAnsi" w:cs="Times New Roman"/>
          <w:color w:val="000000"/>
          <w:sz w:val="24"/>
          <w:szCs w:val="24"/>
          <w:lang w:val="es-ES_tradnl"/>
        </w:rPr>
        <w:t xml:space="preserve"> del hogar, </w:t>
      </w:r>
      <w:r>
        <w:rPr>
          <w:rFonts w:asciiTheme="majorHAnsi" w:eastAsia="Times New Roman" w:hAnsiTheme="majorHAnsi" w:cs="Times New Roman"/>
          <w:color w:val="000000"/>
          <w:sz w:val="24"/>
          <w:szCs w:val="24"/>
          <w:lang w:val="es-ES_tradnl"/>
        </w:rPr>
        <w:t xml:space="preserve">si el hogar tiene </w:t>
      </w:r>
      <w:r w:rsidR="00FF359C" w:rsidRPr="00FB3B43">
        <w:rPr>
          <w:rFonts w:asciiTheme="majorHAnsi" w:eastAsia="Times New Roman" w:hAnsiTheme="majorHAnsi" w:cs="Times New Roman"/>
          <w:color w:val="000000"/>
          <w:sz w:val="24"/>
          <w:szCs w:val="24"/>
          <w:lang w:val="es-ES_tradnl"/>
        </w:rPr>
        <w:t>acceso a las instalaciones de agua y saneamiento,</w:t>
      </w:r>
      <w:r>
        <w:rPr>
          <w:rFonts w:asciiTheme="majorHAnsi" w:eastAsia="Times New Roman" w:hAnsiTheme="majorHAnsi" w:cs="Times New Roman"/>
          <w:color w:val="000000"/>
          <w:sz w:val="24"/>
          <w:szCs w:val="24"/>
          <w:lang w:val="es-ES_tradnl"/>
        </w:rPr>
        <w:t xml:space="preserve"> y</w:t>
      </w:r>
      <w:r w:rsidR="00FF359C" w:rsidRPr="00FB3B43">
        <w:rPr>
          <w:rFonts w:asciiTheme="majorHAnsi" w:eastAsia="Times New Roman" w:hAnsiTheme="majorHAnsi" w:cs="Times New Roman"/>
          <w:color w:val="000000"/>
          <w:sz w:val="24"/>
          <w:szCs w:val="24"/>
          <w:lang w:val="es-ES_tradnl"/>
        </w:rPr>
        <w:t xml:space="preserve"> el nivel de </w:t>
      </w:r>
      <w:r w:rsidRPr="00FB3B43">
        <w:rPr>
          <w:rFonts w:asciiTheme="majorHAnsi" w:eastAsia="Times New Roman" w:hAnsiTheme="majorHAnsi" w:cs="Times New Roman"/>
          <w:color w:val="000000"/>
          <w:sz w:val="24"/>
          <w:szCs w:val="24"/>
          <w:lang w:val="es-ES_tradnl"/>
        </w:rPr>
        <w:t>ingreso</w:t>
      </w:r>
      <w:r>
        <w:rPr>
          <w:rFonts w:asciiTheme="majorHAnsi" w:eastAsia="Times New Roman" w:hAnsiTheme="majorHAnsi" w:cs="Times New Roman"/>
          <w:color w:val="000000"/>
          <w:sz w:val="24"/>
          <w:szCs w:val="24"/>
          <w:lang w:val="es-ES_tradnl"/>
        </w:rPr>
        <w:t>s de</w:t>
      </w:r>
      <w:r w:rsidR="00FF359C" w:rsidRPr="00FB3B43">
        <w:rPr>
          <w:rFonts w:asciiTheme="majorHAnsi" w:eastAsia="Times New Roman" w:hAnsiTheme="majorHAnsi" w:cs="Times New Roman"/>
          <w:color w:val="000000"/>
          <w:sz w:val="24"/>
          <w:szCs w:val="24"/>
          <w:lang w:val="es-ES_tradnl"/>
        </w:rPr>
        <w:t xml:space="preserve"> la familia.</w:t>
      </w:r>
      <w:r w:rsidR="00487705" w:rsidRPr="00487705">
        <w:rPr>
          <w:rFonts w:asciiTheme="majorHAnsi" w:eastAsia="Times New Roman" w:hAnsiTheme="majorHAnsi" w:cs="Times New Roman"/>
          <w:color w:val="000000"/>
          <w:sz w:val="24"/>
          <w:szCs w:val="24"/>
          <w:lang w:val="es-ES_tradnl"/>
        </w:rPr>
        <w:t xml:space="preserve"> </w:t>
      </w:r>
      <w:r w:rsidR="00487705" w:rsidRPr="00FB3B43">
        <w:rPr>
          <w:rFonts w:asciiTheme="majorHAnsi" w:eastAsia="Times New Roman" w:hAnsiTheme="majorHAnsi" w:cs="Times New Roman"/>
          <w:color w:val="000000"/>
          <w:sz w:val="24"/>
          <w:szCs w:val="24"/>
          <w:lang w:val="es-ES_tradnl"/>
        </w:rPr>
        <w:t xml:space="preserve">La lista y datos de los 10.000 hogares se obtuvieron de los archivos del registro civil nacional de Lima y </w:t>
      </w:r>
      <w:r w:rsidR="00487705">
        <w:rPr>
          <w:rFonts w:asciiTheme="majorHAnsi" w:eastAsia="Times New Roman" w:hAnsiTheme="majorHAnsi" w:cs="Times New Roman"/>
          <w:color w:val="000000"/>
          <w:sz w:val="24"/>
          <w:szCs w:val="24"/>
          <w:lang w:val="es-ES_tradnl"/>
        </w:rPr>
        <w:t xml:space="preserve">de </w:t>
      </w:r>
      <w:r w:rsidR="00487705" w:rsidRPr="00FB3B43">
        <w:rPr>
          <w:rFonts w:asciiTheme="majorHAnsi" w:eastAsia="Times New Roman" w:hAnsiTheme="majorHAnsi" w:cs="Times New Roman"/>
          <w:color w:val="000000"/>
          <w:sz w:val="24"/>
          <w:szCs w:val="24"/>
          <w:lang w:val="es-ES_tradnl"/>
        </w:rPr>
        <w:t>un estudio</w:t>
      </w:r>
      <w:r w:rsidR="00487705">
        <w:rPr>
          <w:rFonts w:asciiTheme="majorHAnsi" w:eastAsia="Times New Roman" w:hAnsiTheme="majorHAnsi" w:cs="Times New Roman"/>
          <w:color w:val="000000"/>
          <w:sz w:val="24"/>
          <w:szCs w:val="24"/>
          <w:lang w:val="es-ES_tradnl"/>
        </w:rPr>
        <w:t xml:space="preserve"> </w:t>
      </w:r>
      <w:r w:rsidR="00487705" w:rsidRPr="00FB3B43">
        <w:rPr>
          <w:rFonts w:asciiTheme="majorHAnsi" w:eastAsia="Times New Roman" w:hAnsiTheme="majorHAnsi" w:cs="Times New Roman"/>
          <w:color w:val="000000"/>
          <w:sz w:val="24"/>
          <w:szCs w:val="24"/>
          <w:lang w:val="es-ES_tradnl"/>
        </w:rPr>
        <w:t xml:space="preserve">llevado a cabo el año anterior en todo el </w:t>
      </w:r>
      <w:r>
        <w:rPr>
          <w:rFonts w:asciiTheme="majorHAnsi" w:eastAsia="Times New Roman" w:hAnsiTheme="majorHAnsi" w:cs="Times New Roman"/>
          <w:color w:val="000000"/>
          <w:sz w:val="24"/>
          <w:szCs w:val="24"/>
          <w:lang w:val="es-ES_tradnl"/>
        </w:rPr>
        <w:t>barrio</w:t>
      </w:r>
      <w:r w:rsidR="00487705" w:rsidRPr="00FB3B43">
        <w:rPr>
          <w:rFonts w:asciiTheme="majorHAnsi" w:eastAsia="Times New Roman" w:hAnsiTheme="majorHAnsi" w:cs="Times New Roman"/>
          <w:color w:val="000000"/>
          <w:sz w:val="24"/>
          <w:szCs w:val="24"/>
          <w:lang w:val="es-ES_tradnl"/>
        </w:rPr>
        <w:t>. </w:t>
      </w:r>
    </w:p>
    <w:p w14:paraId="3A9F3940" w14:textId="77777777" w:rsidR="00F151E4" w:rsidRDefault="00F151E4" w:rsidP="00937ACF">
      <w:pPr>
        <w:spacing w:before="120" w:after="0" w:line="240" w:lineRule="atLeast"/>
        <w:jc w:val="center"/>
        <w:outlineLvl w:val="0"/>
        <w:rPr>
          <w:rFonts w:asciiTheme="majorHAnsi" w:eastAsia="Times New Roman" w:hAnsiTheme="majorHAnsi" w:cs="Times New Roman"/>
          <w:b/>
          <w:bCs/>
          <w:color w:val="000000"/>
          <w:sz w:val="24"/>
          <w:szCs w:val="24"/>
          <w:lang w:val="es-ES_tradnl"/>
        </w:rPr>
      </w:pPr>
    </w:p>
    <w:p w14:paraId="09640E57" w14:textId="77777777" w:rsidR="00FF359C" w:rsidRPr="00FF359C" w:rsidRDefault="00FF359C" w:rsidP="00937ACF">
      <w:pPr>
        <w:spacing w:before="120" w:after="0" w:line="240" w:lineRule="atLeast"/>
        <w:jc w:val="center"/>
        <w:outlineLvl w:val="0"/>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b/>
          <w:bCs/>
          <w:color w:val="000000"/>
          <w:sz w:val="24"/>
          <w:szCs w:val="24"/>
          <w:lang w:val="es-ES_tradnl"/>
        </w:rPr>
        <w:t>Análisis de los datos de 2013</w:t>
      </w:r>
    </w:p>
    <w:p w14:paraId="5E86DB06" w14:textId="32AB1D36" w:rsidR="00FF359C" w:rsidRPr="00FF359C" w:rsidRDefault="00FF359C" w:rsidP="00FF359C">
      <w:pPr>
        <w:spacing w:before="120" w:after="0" w:line="240" w:lineRule="atLeast"/>
        <w:ind w:firstLine="360"/>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 xml:space="preserve">Sedapal ha accedido a compartir con usted </w:t>
      </w:r>
      <w:r w:rsidR="0049244E">
        <w:rPr>
          <w:rFonts w:asciiTheme="majorHAnsi" w:eastAsia="Times New Roman" w:hAnsiTheme="majorHAnsi" w:cs="Times New Roman"/>
          <w:color w:val="000000"/>
          <w:sz w:val="24"/>
          <w:szCs w:val="24"/>
          <w:lang w:val="es-ES_tradnl"/>
        </w:rPr>
        <w:t xml:space="preserve">los </w:t>
      </w:r>
      <w:r w:rsidRPr="00FB3B43">
        <w:rPr>
          <w:rFonts w:asciiTheme="majorHAnsi" w:eastAsia="Times New Roman" w:hAnsiTheme="majorHAnsi" w:cs="Times New Roman"/>
          <w:color w:val="000000"/>
          <w:sz w:val="24"/>
          <w:szCs w:val="24"/>
          <w:lang w:val="es-ES_tradnl"/>
        </w:rPr>
        <w:t xml:space="preserve">datos </w:t>
      </w:r>
      <w:r w:rsidR="007B4C4A">
        <w:rPr>
          <w:rFonts w:asciiTheme="majorHAnsi" w:eastAsia="Times New Roman" w:hAnsiTheme="majorHAnsi" w:cs="Times New Roman"/>
          <w:color w:val="000000"/>
          <w:sz w:val="24"/>
          <w:szCs w:val="24"/>
          <w:lang w:val="es-ES_tradnl"/>
        </w:rPr>
        <w:t>de</w:t>
      </w:r>
      <w:r w:rsidR="007B4C4A" w:rsidRPr="00FB3B43">
        <w:rPr>
          <w:rFonts w:asciiTheme="majorHAnsi" w:eastAsia="Times New Roman" w:hAnsiTheme="majorHAnsi" w:cs="Times New Roman"/>
          <w:color w:val="000000"/>
          <w:sz w:val="24"/>
          <w:szCs w:val="24"/>
          <w:lang w:val="es-ES_tradnl"/>
        </w:rPr>
        <w:t xml:space="preserve"> </w:t>
      </w:r>
      <w:r w:rsidRPr="00FB3B43">
        <w:rPr>
          <w:rFonts w:asciiTheme="majorHAnsi" w:eastAsia="Times New Roman" w:hAnsiTheme="majorHAnsi" w:cs="Times New Roman"/>
          <w:color w:val="000000"/>
          <w:sz w:val="24"/>
          <w:szCs w:val="24"/>
          <w:lang w:val="es-ES_tradnl"/>
        </w:rPr>
        <w:t>los 10.000 hogares que participan en su campaña telefónica. </w:t>
      </w:r>
      <w:r w:rsidR="00B4788C" w:rsidRPr="006652E3">
        <w:rPr>
          <w:rFonts w:asciiTheme="majorHAnsi" w:eastAsia="Times New Roman" w:hAnsiTheme="majorHAnsi" w:cs="Times New Roman"/>
          <w:b/>
          <w:color w:val="000000"/>
          <w:sz w:val="24"/>
          <w:szCs w:val="24"/>
          <w:lang w:val="es-ES_tradnl"/>
        </w:rPr>
        <w:t xml:space="preserve">Usted utilizará </w:t>
      </w:r>
      <w:r w:rsidRPr="006652E3">
        <w:rPr>
          <w:rFonts w:asciiTheme="majorHAnsi" w:eastAsia="Times New Roman" w:hAnsiTheme="majorHAnsi" w:cs="Times New Roman"/>
          <w:b/>
          <w:color w:val="000000"/>
          <w:sz w:val="24"/>
          <w:szCs w:val="24"/>
          <w:lang w:val="es-ES_tradnl"/>
        </w:rPr>
        <w:t xml:space="preserve">estos datos para medir el impacto de la participación en la campaña </w:t>
      </w:r>
      <w:r w:rsidR="00B4788C" w:rsidRPr="006652E3">
        <w:rPr>
          <w:rFonts w:asciiTheme="majorHAnsi" w:eastAsia="Times New Roman" w:hAnsiTheme="majorHAnsi" w:cs="Times New Roman"/>
          <w:b/>
          <w:color w:val="000000"/>
          <w:sz w:val="24"/>
          <w:szCs w:val="24"/>
          <w:lang w:val="es-ES_tradnl"/>
        </w:rPr>
        <w:t xml:space="preserve">telefónica </w:t>
      </w:r>
      <w:r w:rsidRPr="006652E3">
        <w:rPr>
          <w:rFonts w:asciiTheme="majorHAnsi" w:eastAsia="Times New Roman" w:hAnsiTheme="majorHAnsi" w:cs="Times New Roman"/>
          <w:b/>
          <w:color w:val="000000"/>
          <w:sz w:val="24"/>
          <w:szCs w:val="24"/>
          <w:lang w:val="es-ES_tradnl"/>
        </w:rPr>
        <w:t xml:space="preserve">de saneamiento </w:t>
      </w:r>
      <w:r w:rsidR="00B4788C" w:rsidRPr="006652E3">
        <w:rPr>
          <w:rFonts w:asciiTheme="majorHAnsi" w:eastAsia="Times New Roman" w:hAnsiTheme="majorHAnsi" w:cs="Times New Roman"/>
          <w:b/>
          <w:color w:val="000000"/>
          <w:sz w:val="24"/>
          <w:szCs w:val="24"/>
          <w:lang w:val="es-ES_tradnl"/>
        </w:rPr>
        <w:t>llevada a</w:t>
      </w:r>
      <w:r w:rsidRPr="006652E3">
        <w:rPr>
          <w:rFonts w:asciiTheme="majorHAnsi" w:eastAsia="Times New Roman" w:hAnsiTheme="majorHAnsi" w:cs="Times New Roman"/>
          <w:b/>
          <w:color w:val="000000"/>
          <w:sz w:val="24"/>
          <w:szCs w:val="24"/>
          <w:lang w:val="es-ES_tradnl"/>
        </w:rPr>
        <w:t xml:space="preserve"> cabo en enero de 2013, es decir, su impacto en </w:t>
      </w:r>
      <w:r w:rsidR="007A0090">
        <w:rPr>
          <w:rFonts w:asciiTheme="majorHAnsi" w:eastAsia="Times New Roman" w:hAnsiTheme="majorHAnsi" w:cs="Times New Roman"/>
          <w:b/>
          <w:color w:val="000000"/>
          <w:sz w:val="24"/>
          <w:szCs w:val="24"/>
          <w:lang w:val="es-ES_tradnl"/>
        </w:rPr>
        <w:t>el incremento de</w:t>
      </w:r>
      <w:r w:rsidRPr="006652E3">
        <w:rPr>
          <w:rFonts w:asciiTheme="majorHAnsi" w:eastAsia="Times New Roman" w:hAnsiTheme="majorHAnsi" w:cs="Times New Roman"/>
          <w:b/>
          <w:color w:val="000000"/>
          <w:sz w:val="24"/>
          <w:szCs w:val="24"/>
          <w:lang w:val="es-ES_tradnl"/>
        </w:rPr>
        <w:t xml:space="preserve"> conexiones posterior a la campaña.</w:t>
      </w:r>
      <w:r w:rsidRPr="00FB3B43">
        <w:rPr>
          <w:rFonts w:asciiTheme="majorHAnsi" w:eastAsia="Times New Roman" w:hAnsiTheme="majorHAnsi" w:cs="Times New Roman"/>
          <w:color w:val="000000"/>
          <w:sz w:val="24"/>
          <w:szCs w:val="24"/>
          <w:lang w:val="es-ES_tradnl"/>
        </w:rPr>
        <w:t> Se le pide a considerar los métodos descritos a continuación.</w:t>
      </w:r>
    </w:p>
    <w:p w14:paraId="768D5097" w14:textId="77777777" w:rsidR="00661B97" w:rsidRDefault="00661B97">
      <w:pPr>
        <w:rPr>
          <w:rFonts w:asciiTheme="majorHAnsi" w:eastAsia="Times New Roman" w:hAnsiTheme="majorHAnsi" w:cs="Times New Roman"/>
          <w:b/>
          <w:bCs/>
          <w:iCs/>
          <w:color w:val="000000"/>
          <w:sz w:val="24"/>
          <w:szCs w:val="24"/>
          <w:lang w:val="es-ES_tradnl"/>
        </w:rPr>
      </w:pPr>
    </w:p>
    <w:p w14:paraId="2659A1C6" w14:textId="698C6074" w:rsidR="00FF359C" w:rsidRPr="00CA3EE8" w:rsidRDefault="00FF359C" w:rsidP="00CA3EE8">
      <w:pPr>
        <w:spacing w:after="0" w:line="240" w:lineRule="atLeast"/>
        <w:jc w:val="both"/>
        <w:rPr>
          <w:rFonts w:asciiTheme="majorHAnsi" w:eastAsia="Times New Roman" w:hAnsiTheme="majorHAnsi" w:cs="Times New Roman"/>
          <w:color w:val="000000"/>
          <w:sz w:val="24"/>
          <w:szCs w:val="24"/>
          <w:u w:val="single"/>
          <w:lang w:val="es-ES_tradnl"/>
        </w:rPr>
      </w:pPr>
      <w:r w:rsidRPr="00CA3EE8">
        <w:rPr>
          <w:rFonts w:asciiTheme="majorHAnsi" w:eastAsia="Times New Roman" w:hAnsiTheme="majorHAnsi" w:cs="Times New Roman"/>
          <w:b/>
          <w:bCs/>
          <w:iCs/>
          <w:color w:val="000000"/>
          <w:sz w:val="24"/>
          <w:szCs w:val="24"/>
          <w:u w:val="single"/>
          <w:lang w:val="es-ES_tradnl"/>
        </w:rPr>
        <w:t xml:space="preserve">Método 1 - Diferencia </w:t>
      </w:r>
      <w:r w:rsidR="00C56993">
        <w:rPr>
          <w:rFonts w:asciiTheme="majorHAnsi" w:eastAsia="Times New Roman" w:hAnsiTheme="majorHAnsi" w:cs="Times New Roman"/>
          <w:b/>
          <w:bCs/>
          <w:iCs/>
          <w:color w:val="000000"/>
          <w:sz w:val="24"/>
          <w:szCs w:val="24"/>
          <w:u w:val="single"/>
          <w:lang w:val="es-ES_tradnl"/>
        </w:rPr>
        <w:t xml:space="preserve">simple </w:t>
      </w:r>
      <w:r w:rsidRPr="00CA3EE8">
        <w:rPr>
          <w:rFonts w:asciiTheme="majorHAnsi" w:eastAsia="Times New Roman" w:hAnsiTheme="majorHAnsi" w:cs="Times New Roman"/>
          <w:b/>
          <w:bCs/>
          <w:iCs/>
          <w:color w:val="000000"/>
          <w:sz w:val="24"/>
          <w:szCs w:val="24"/>
          <w:u w:val="single"/>
          <w:lang w:val="es-ES_tradnl"/>
        </w:rPr>
        <w:t>en la proporción de conexiones de saneamiento entre los hogares que respondieron el teléfono frente a los que no respondieron el teléfono.</w:t>
      </w:r>
    </w:p>
    <w:p w14:paraId="579FF894" w14:textId="77777777" w:rsidR="0071321C" w:rsidRDefault="00FF359C" w:rsidP="00FF359C">
      <w:pPr>
        <w:spacing w:before="120" w:after="0" w:line="240" w:lineRule="atLeast"/>
        <w:ind w:firstLine="360"/>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Suponga que los 4.000 hogares que contestaron el teléfono constituyen el grupo de "tratamiento" y los 6.000 hogares restantes (es decir, aquellos que fueron llamados, pero no contest</w:t>
      </w:r>
      <w:r w:rsidR="00B4788C">
        <w:rPr>
          <w:rFonts w:asciiTheme="majorHAnsi" w:eastAsia="Times New Roman" w:hAnsiTheme="majorHAnsi" w:cs="Times New Roman"/>
          <w:color w:val="000000"/>
          <w:sz w:val="24"/>
          <w:szCs w:val="24"/>
          <w:lang w:val="es-ES_tradnl"/>
        </w:rPr>
        <w:t>aron</w:t>
      </w:r>
      <w:r w:rsidRPr="00FB3B43">
        <w:rPr>
          <w:rFonts w:asciiTheme="majorHAnsi" w:eastAsia="Times New Roman" w:hAnsiTheme="majorHAnsi" w:cs="Times New Roman"/>
          <w:color w:val="000000"/>
          <w:sz w:val="24"/>
          <w:szCs w:val="24"/>
          <w:lang w:val="es-ES_tradnl"/>
        </w:rPr>
        <w:t xml:space="preserve"> el teléfono) representan</w:t>
      </w:r>
      <w:r w:rsidR="00B4788C">
        <w:rPr>
          <w:rFonts w:asciiTheme="majorHAnsi" w:eastAsia="Times New Roman" w:hAnsiTheme="majorHAnsi" w:cs="Times New Roman"/>
          <w:color w:val="000000"/>
          <w:sz w:val="24"/>
          <w:szCs w:val="24"/>
          <w:lang w:val="es-ES_tradnl"/>
        </w:rPr>
        <w:t xml:space="preserve"> el grupo de “comparación”</w:t>
      </w:r>
      <w:r w:rsidR="00F31277">
        <w:rPr>
          <w:rFonts w:asciiTheme="majorHAnsi" w:eastAsia="Times New Roman" w:hAnsiTheme="majorHAnsi" w:cs="Times New Roman"/>
          <w:color w:val="000000"/>
          <w:sz w:val="24"/>
          <w:szCs w:val="24"/>
          <w:lang w:val="es-ES_tradnl"/>
        </w:rPr>
        <w:t xml:space="preserve"> o “control”</w:t>
      </w:r>
      <w:r w:rsidRPr="00FB3B43">
        <w:rPr>
          <w:rFonts w:asciiTheme="majorHAnsi" w:eastAsia="Times New Roman" w:hAnsiTheme="majorHAnsi" w:cs="Times New Roman"/>
          <w:color w:val="000000"/>
          <w:sz w:val="24"/>
          <w:szCs w:val="24"/>
          <w:lang w:val="es-ES_tradnl"/>
        </w:rPr>
        <w:t>. </w:t>
      </w:r>
    </w:p>
    <w:p w14:paraId="2F1022D4" w14:textId="73A2079E" w:rsidR="00FF359C" w:rsidRPr="00FF359C" w:rsidRDefault="00ED0335" w:rsidP="00661B97">
      <w:pPr>
        <w:spacing w:before="120" w:after="0" w:line="240" w:lineRule="atLeast"/>
        <w:ind w:firstLine="360"/>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Compar</w:t>
      </w:r>
      <w:r>
        <w:rPr>
          <w:rFonts w:asciiTheme="majorHAnsi" w:eastAsia="Times New Roman" w:hAnsiTheme="majorHAnsi" w:cs="Times New Roman"/>
          <w:color w:val="000000"/>
          <w:sz w:val="24"/>
          <w:szCs w:val="24"/>
          <w:lang w:val="es-ES_tradnl"/>
        </w:rPr>
        <w:t>e</w:t>
      </w:r>
      <w:r w:rsidRPr="00FB3B43">
        <w:rPr>
          <w:rFonts w:asciiTheme="majorHAnsi" w:eastAsia="Times New Roman" w:hAnsiTheme="majorHAnsi" w:cs="Times New Roman"/>
          <w:color w:val="000000"/>
          <w:sz w:val="24"/>
          <w:szCs w:val="24"/>
          <w:lang w:val="es-ES_tradnl"/>
        </w:rPr>
        <w:t xml:space="preserve"> la proporción de hogares en el grupo de "tratamiento" que </w:t>
      </w:r>
      <w:r w:rsidR="00225364">
        <w:rPr>
          <w:rFonts w:asciiTheme="majorHAnsi" w:eastAsia="Times New Roman" w:hAnsiTheme="majorHAnsi" w:cs="Times New Roman"/>
          <w:color w:val="000000"/>
          <w:sz w:val="24"/>
          <w:szCs w:val="24"/>
          <w:lang w:val="es-ES_tradnl"/>
        </w:rPr>
        <w:t xml:space="preserve">se </w:t>
      </w:r>
      <w:r w:rsidRPr="00FB3B43">
        <w:rPr>
          <w:rFonts w:asciiTheme="majorHAnsi" w:eastAsia="Times New Roman" w:hAnsiTheme="majorHAnsi" w:cs="Times New Roman"/>
          <w:color w:val="000000"/>
          <w:sz w:val="24"/>
          <w:szCs w:val="24"/>
          <w:lang w:val="es-ES_tradnl"/>
        </w:rPr>
        <w:t>conecta a la red de alcantarill</w:t>
      </w:r>
      <w:r>
        <w:rPr>
          <w:rFonts w:asciiTheme="majorHAnsi" w:eastAsia="Times New Roman" w:hAnsiTheme="majorHAnsi" w:cs="Times New Roman"/>
          <w:color w:val="000000"/>
          <w:sz w:val="24"/>
          <w:szCs w:val="24"/>
          <w:lang w:val="es-ES_tradnl"/>
        </w:rPr>
        <w:t xml:space="preserve">ado con la proporción de </w:t>
      </w:r>
      <w:r w:rsidRPr="00FB3B43">
        <w:rPr>
          <w:rFonts w:asciiTheme="majorHAnsi" w:eastAsia="Times New Roman" w:hAnsiTheme="majorHAnsi" w:cs="Times New Roman"/>
          <w:color w:val="000000"/>
          <w:sz w:val="24"/>
          <w:szCs w:val="24"/>
          <w:lang w:val="es-ES_tradnl"/>
        </w:rPr>
        <w:t xml:space="preserve">hogares que </w:t>
      </w:r>
      <w:r w:rsidR="00225364">
        <w:rPr>
          <w:rFonts w:asciiTheme="majorHAnsi" w:eastAsia="Times New Roman" w:hAnsiTheme="majorHAnsi" w:cs="Times New Roman"/>
          <w:color w:val="000000"/>
          <w:sz w:val="24"/>
          <w:szCs w:val="24"/>
          <w:lang w:val="es-ES_tradnl"/>
        </w:rPr>
        <w:t xml:space="preserve">se </w:t>
      </w:r>
      <w:r w:rsidRPr="00FB3B43">
        <w:rPr>
          <w:rFonts w:asciiTheme="majorHAnsi" w:eastAsia="Times New Roman" w:hAnsiTheme="majorHAnsi" w:cs="Times New Roman"/>
          <w:color w:val="000000"/>
          <w:sz w:val="24"/>
          <w:szCs w:val="24"/>
          <w:lang w:val="es-ES_tradnl"/>
        </w:rPr>
        <w:t>conecta a la red de alcantarill</w:t>
      </w:r>
      <w:r>
        <w:rPr>
          <w:rFonts w:asciiTheme="majorHAnsi" w:eastAsia="Times New Roman" w:hAnsiTheme="majorHAnsi" w:cs="Times New Roman"/>
          <w:color w:val="000000"/>
          <w:sz w:val="24"/>
          <w:szCs w:val="24"/>
          <w:lang w:val="es-ES_tradnl"/>
        </w:rPr>
        <w:t>ado</w:t>
      </w:r>
      <w:r w:rsidRPr="00FB3B43">
        <w:rPr>
          <w:rFonts w:asciiTheme="majorHAnsi" w:eastAsia="Times New Roman" w:hAnsiTheme="majorHAnsi" w:cs="Times New Roman"/>
          <w:color w:val="000000"/>
          <w:sz w:val="24"/>
          <w:szCs w:val="24"/>
          <w:lang w:val="es-ES_tradnl"/>
        </w:rPr>
        <w:t xml:space="preserve"> en </w:t>
      </w:r>
      <w:r>
        <w:rPr>
          <w:rFonts w:asciiTheme="majorHAnsi" w:eastAsia="Times New Roman" w:hAnsiTheme="majorHAnsi" w:cs="Times New Roman"/>
          <w:color w:val="000000"/>
          <w:sz w:val="24"/>
          <w:szCs w:val="24"/>
          <w:lang w:val="es-ES_tradnl"/>
        </w:rPr>
        <w:t>el grupo de “comparación”</w:t>
      </w:r>
      <w:r w:rsidRPr="00FB3B43">
        <w:rPr>
          <w:rFonts w:asciiTheme="majorHAnsi" w:eastAsia="Times New Roman" w:hAnsiTheme="majorHAnsi" w:cs="Times New Roman"/>
          <w:color w:val="000000"/>
          <w:sz w:val="24"/>
          <w:szCs w:val="24"/>
          <w:lang w:val="es-ES_tradnl"/>
        </w:rPr>
        <w:t>.</w:t>
      </w:r>
    </w:p>
    <w:p w14:paraId="1914E96C" w14:textId="77777777" w:rsidR="00ED0335" w:rsidRPr="00ED0335" w:rsidRDefault="00ED0335" w:rsidP="00FF359C">
      <w:pPr>
        <w:spacing w:after="0" w:line="240" w:lineRule="atLeast"/>
        <w:ind w:firstLine="360"/>
        <w:jc w:val="both"/>
        <w:rPr>
          <w:rFonts w:asciiTheme="majorHAnsi" w:eastAsia="Times New Roman" w:hAnsiTheme="majorHAnsi" w:cs="Times New Roman"/>
          <w:color w:val="000000"/>
          <w:sz w:val="24"/>
          <w:szCs w:val="24"/>
          <w:lang w:val="es-ES_tradnl"/>
        </w:rPr>
      </w:pPr>
      <w:bookmarkStart w:id="1" w:name="graphic09"/>
      <w:bookmarkEnd w:id="1"/>
    </w:p>
    <w:tbl>
      <w:tblPr>
        <w:tblStyle w:val="TableGrid"/>
        <w:tblW w:w="0" w:type="auto"/>
        <w:tblInd w:w="108" w:type="dxa"/>
        <w:tblLook w:val="04A0" w:firstRow="1" w:lastRow="0" w:firstColumn="1" w:lastColumn="0" w:noHBand="0" w:noVBand="1"/>
      </w:tblPr>
      <w:tblGrid>
        <w:gridCol w:w="2156"/>
        <w:gridCol w:w="2366"/>
        <w:gridCol w:w="2351"/>
        <w:gridCol w:w="2369"/>
      </w:tblGrid>
      <w:tr w:rsidR="00ED0335" w:rsidRPr="00A131C2" w14:paraId="38C16A59" w14:textId="77777777" w:rsidTr="00ED0335">
        <w:tc>
          <w:tcPr>
            <w:tcW w:w="9360" w:type="dxa"/>
            <w:gridSpan w:val="4"/>
          </w:tcPr>
          <w:p w14:paraId="524B95DF" w14:textId="77777777" w:rsidR="00ED0335" w:rsidRPr="00ED0335" w:rsidRDefault="006504BC" w:rsidP="008655A6">
            <w:pPr>
              <w:spacing w:line="240" w:lineRule="atLeast"/>
              <w:rPr>
                <w:rFonts w:asciiTheme="majorHAnsi" w:eastAsia="Times New Roman" w:hAnsiTheme="majorHAnsi" w:cs="Times New Roman"/>
                <w:b/>
                <w:color w:val="000000"/>
                <w:sz w:val="24"/>
                <w:szCs w:val="24"/>
                <w:lang w:val="es-ES_tradnl"/>
              </w:rPr>
            </w:pPr>
            <w:r>
              <w:rPr>
                <w:rFonts w:asciiTheme="majorHAnsi" w:eastAsia="Times New Roman" w:hAnsiTheme="majorHAnsi" w:cs="Times New Roman"/>
                <w:b/>
                <w:color w:val="000000"/>
                <w:sz w:val="24"/>
                <w:szCs w:val="24"/>
                <w:lang w:val="es-ES_tradnl"/>
              </w:rPr>
              <w:t>Tabla 1</w:t>
            </w:r>
            <w:r w:rsidR="00411ED0">
              <w:rPr>
                <w:rFonts w:asciiTheme="majorHAnsi" w:eastAsia="Times New Roman" w:hAnsiTheme="majorHAnsi" w:cs="Times New Roman"/>
                <w:b/>
                <w:color w:val="000000"/>
                <w:sz w:val="24"/>
                <w:szCs w:val="24"/>
                <w:lang w:val="es-ES_tradnl"/>
              </w:rPr>
              <w:t>a</w:t>
            </w:r>
            <w:r>
              <w:rPr>
                <w:rFonts w:asciiTheme="majorHAnsi" w:eastAsia="Times New Roman" w:hAnsiTheme="majorHAnsi" w:cs="Times New Roman"/>
                <w:b/>
                <w:color w:val="000000"/>
                <w:sz w:val="24"/>
                <w:szCs w:val="24"/>
                <w:lang w:val="es-ES_tradnl"/>
              </w:rPr>
              <w:t xml:space="preserve">: </w:t>
            </w:r>
            <w:r w:rsidR="00ED0335" w:rsidRPr="00ED0335">
              <w:rPr>
                <w:rFonts w:asciiTheme="majorHAnsi" w:eastAsia="Times New Roman" w:hAnsiTheme="majorHAnsi" w:cs="Times New Roman"/>
                <w:b/>
                <w:color w:val="000000"/>
                <w:sz w:val="24"/>
                <w:szCs w:val="24"/>
                <w:lang w:val="es-ES_tradnl"/>
              </w:rPr>
              <w:t>Porcentaje de hogares con conexiones de alcantarillado</w:t>
            </w:r>
            <w:r w:rsidR="00327A97">
              <w:rPr>
                <w:rFonts w:asciiTheme="majorHAnsi" w:eastAsia="Times New Roman" w:hAnsiTheme="majorHAnsi" w:cs="Times New Roman"/>
                <w:b/>
                <w:color w:val="000000"/>
                <w:sz w:val="24"/>
                <w:szCs w:val="24"/>
                <w:lang w:val="es-ES_tradnl"/>
              </w:rPr>
              <w:t xml:space="preserve"> en </w:t>
            </w:r>
            <w:r w:rsidR="008655A6">
              <w:rPr>
                <w:rFonts w:asciiTheme="majorHAnsi" w:eastAsia="Times New Roman" w:hAnsiTheme="majorHAnsi" w:cs="Times New Roman"/>
                <w:b/>
                <w:color w:val="000000"/>
                <w:sz w:val="24"/>
                <w:szCs w:val="24"/>
                <w:lang w:val="es-ES_tradnl"/>
              </w:rPr>
              <w:t xml:space="preserve">mayo de </w:t>
            </w:r>
            <w:r w:rsidR="00327A97">
              <w:rPr>
                <w:rFonts w:asciiTheme="majorHAnsi" w:eastAsia="Times New Roman" w:hAnsiTheme="majorHAnsi" w:cs="Times New Roman"/>
                <w:b/>
                <w:color w:val="000000"/>
                <w:sz w:val="24"/>
                <w:szCs w:val="24"/>
                <w:lang w:val="es-ES_tradnl"/>
              </w:rPr>
              <w:t>2013</w:t>
            </w:r>
            <w:r w:rsidR="008655A6">
              <w:rPr>
                <w:rFonts w:asciiTheme="majorHAnsi" w:eastAsia="Times New Roman" w:hAnsiTheme="majorHAnsi" w:cs="Times New Roman"/>
                <w:b/>
                <w:color w:val="000000"/>
                <w:sz w:val="24"/>
                <w:szCs w:val="24"/>
                <w:lang w:val="es-ES_tradnl"/>
              </w:rPr>
              <w:t xml:space="preserve"> </w:t>
            </w:r>
            <w:r w:rsidR="00327A97">
              <w:rPr>
                <w:rFonts w:asciiTheme="majorHAnsi" w:eastAsia="Times New Roman" w:hAnsiTheme="majorHAnsi" w:cs="Times New Roman"/>
                <w:b/>
                <w:color w:val="000000"/>
                <w:sz w:val="24"/>
                <w:szCs w:val="24"/>
                <w:lang w:val="es-ES_tradnl"/>
              </w:rPr>
              <w:t>(luego de la campaña)</w:t>
            </w:r>
          </w:p>
        </w:tc>
      </w:tr>
      <w:tr w:rsidR="00ED0335" w:rsidRPr="00ED0335" w14:paraId="08D84B32" w14:textId="77777777" w:rsidTr="00ED0335">
        <w:tc>
          <w:tcPr>
            <w:tcW w:w="2178" w:type="dxa"/>
          </w:tcPr>
          <w:p w14:paraId="6F19A61B" w14:textId="77777777" w:rsidR="00ED0335" w:rsidRPr="006504BC" w:rsidRDefault="00ED0335" w:rsidP="00ED0335">
            <w:pPr>
              <w:spacing w:line="240" w:lineRule="atLeast"/>
              <w:rPr>
                <w:rFonts w:asciiTheme="majorHAnsi" w:eastAsia="Times New Roman" w:hAnsiTheme="majorHAnsi" w:cs="Times New Roman"/>
                <w:color w:val="000000"/>
                <w:sz w:val="24"/>
                <w:szCs w:val="24"/>
                <w:lang w:val="es-ES_tradnl"/>
              </w:rPr>
            </w:pPr>
          </w:p>
        </w:tc>
        <w:tc>
          <w:tcPr>
            <w:tcW w:w="2394" w:type="dxa"/>
          </w:tcPr>
          <w:p w14:paraId="4606487A" w14:textId="77777777" w:rsidR="00757305" w:rsidRDefault="00757305" w:rsidP="00ED0335">
            <w:pPr>
              <w:spacing w:line="240" w:lineRule="atLeast"/>
              <w:rPr>
                <w:rFonts w:asciiTheme="majorHAnsi" w:eastAsia="Times New Roman" w:hAnsiTheme="majorHAnsi" w:cs="Times New Roman"/>
                <w:color w:val="000000"/>
                <w:sz w:val="24"/>
                <w:szCs w:val="24"/>
                <w:lang w:val="es-ES_tradnl"/>
              </w:rPr>
            </w:pPr>
            <w:r w:rsidRPr="006504BC">
              <w:rPr>
                <w:rFonts w:asciiTheme="majorHAnsi" w:eastAsia="Times New Roman" w:hAnsiTheme="majorHAnsi" w:cs="Times New Roman"/>
                <w:color w:val="000000"/>
                <w:sz w:val="24"/>
                <w:szCs w:val="24"/>
                <w:lang w:val="es-ES_tradnl"/>
              </w:rPr>
              <w:t>Contestaron el teléfono</w:t>
            </w:r>
          </w:p>
          <w:p w14:paraId="7A175518" w14:textId="18628BAE" w:rsidR="00ED0335" w:rsidRPr="006504BC" w:rsidRDefault="00757305" w:rsidP="00ED0335">
            <w:pPr>
              <w:spacing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w:t>
            </w:r>
            <w:r w:rsidR="007B4C4A">
              <w:rPr>
                <w:rFonts w:asciiTheme="majorHAnsi" w:eastAsia="Times New Roman" w:hAnsiTheme="majorHAnsi" w:cs="Times New Roman"/>
                <w:color w:val="000000"/>
                <w:sz w:val="24"/>
                <w:szCs w:val="24"/>
                <w:lang w:val="es-ES_tradnl"/>
              </w:rPr>
              <w:t xml:space="preserve">Grupo de </w:t>
            </w:r>
            <w:r>
              <w:rPr>
                <w:rFonts w:asciiTheme="majorHAnsi" w:eastAsia="Times New Roman" w:hAnsiTheme="majorHAnsi" w:cs="Times New Roman"/>
                <w:color w:val="000000"/>
                <w:sz w:val="24"/>
                <w:szCs w:val="24"/>
                <w:lang w:val="es-ES_tradnl"/>
              </w:rPr>
              <w:t>“</w:t>
            </w:r>
            <w:r w:rsidR="007B4C4A">
              <w:rPr>
                <w:rFonts w:asciiTheme="majorHAnsi" w:eastAsia="Times New Roman" w:hAnsiTheme="majorHAnsi" w:cs="Times New Roman"/>
                <w:color w:val="000000"/>
                <w:sz w:val="24"/>
                <w:szCs w:val="24"/>
                <w:lang w:val="es-ES_tradnl"/>
              </w:rPr>
              <w:t>Tratamiento</w:t>
            </w:r>
            <w:r>
              <w:rPr>
                <w:rFonts w:asciiTheme="majorHAnsi" w:eastAsia="Times New Roman" w:hAnsiTheme="majorHAnsi" w:cs="Times New Roman"/>
                <w:color w:val="000000"/>
                <w:sz w:val="24"/>
                <w:szCs w:val="24"/>
                <w:lang w:val="es-ES_tradnl"/>
              </w:rPr>
              <w:t>”)</w:t>
            </w:r>
          </w:p>
        </w:tc>
        <w:tc>
          <w:tcPr>
            <w:tcW w:w="2394" w:type="dxa"/>
          </w:tcPr>
          <w:p w14:paraId="6C2885AF" w14:textId="77777777" w:rsidR="00757305" w:rsidRDefault="00757305" w:rsidP="00ED0335">
            <w:pPr>
              <w:spacing w:line="240" w:lineRule="atLeast"/>
              <w:rPr>
                <w:rFonts w:asciiTheme="majorHAnsi" w:eastAsia="Times New Roman" w:hAnsiTheme="majorHAnsi" w:cs="Times New Roman"/>
                <w:color w:val="000000"/>
                <w:sz w:val="24"/>
                <w:szCs w:val="24"/>
                <w:lang w:val="es-ES_tradnl"/>
              </w:rPr>
            </w:pPr>
            <w:r w:rsidRPr="006504BC">
              <w:rPr>
                <w:rFonts w:asciiTheme="majorHAnsi" w:eastAsia="Times New Roman" w:hAnsiTheme="majorHAnsi" w:cs="Times New Roman"/>
                <w:color w:val="000000"/>
                <w:sz w:val="24"/>
                <w:szCs w:val="24"/>
                <w:lang w:val="es-ES_tradnl"/>
              </w:rPr>
              <w:t>No contestaron el teléfono</w:t>
            </w:r>
          </w:p>
          <w:p w14:paraId="699D701A" w14:textId="56656E2D" w:rsidR="00ED0335" w:rsidRPr="006504BC" w:rsidRDefault="00757305" w:rsidP="00ED0335">
            <w:pPr>
              <w:spacing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w:t>
            </w:r>
            <w:r w:rsidR="00C56993">
              <w:rPr>
                <w:rFonts w:asciiTheme="majorHAnsi" w:eastAsia="Times New Roman" w:hAnsiTheme="majorHAnsi" w:cs="Times New Roman"/>
                <w:color w:val="000000"/>
                <w:sz w:val="24"/>
                <w:szCs w:val="24"/>
                <w:lang w:val="es-ES_tradnl"/>
              </w:rPr>
              <w:t xml:space="preserve">Grupo de </w:t>
            </w:r>
            <w:r>
              <w:rPr>
                <w:rFonts w:asciiTheme="majorHAnsi" w:eastAsia="Times New Roman" w:hAnsiTheme="majorHAnsi" w:cs="Times New Roman"/>
                <w:color w:val="000000"/>
                <w:sz w:val="24"/>
                <w:szCs w:val="24"/>
                <w:lang w:val="es-ES_tradnl"/>
              </w:rPr>
              <w:t>“</w:t>
            </w:r>
            <w:r w:rsidR="00C56993">
              <w:rPr>
                <w:rFonts w:asciiTheme="majorHAnsi" w:eastAsia="Times New Roman" w:hAnsiTheme="majorHAnsi" w:cs="Times New Roman"/>
                <w:color w:val="000000"/>
                <w:sz w:val="24"/>
                <w:szCs w:val="24"/>
                <w:lang w:val="es-ES_tradnl"/>
              </w:rPr>
              <w:t>Control</w:t>
            </w:r>
            <w:r>
              <w:rPr>
                <w:rFonts w:asciiTheme="majorHAnsi" w:eastAsia="Times New Roman" w:hAnsiTheme="majorHAnsi" w:cs="Times New Roman"/>
                <w:color w:val="000000"/>
                <w:sz w:val="24"/>
                <w:szCs w:val="24"/>
                <w:lang w:val="es-ES_tradnl"/>
              </w:rPr>
              <w:t>”)</w:t>
            </w:r>
            <w:r w:rsidR="00C56993">
              <w:rPr>
                <w:rFonts w:asciiTheme="majorHAnsi" w:eastAsia="Times New Roman" w:hAnsiTheme="majorHAnsi" w:cs="Times New Roman"/>
                <w:color w:val="000000"/>
                <w:sz w:val="24"/>
                <w:szCs w:val="24"/>
                <w:lang w:val="es-ES_tradnl"/>
              </w:rPr>
              <w:t xml:space="preserve"> </w:t>
            </w:r>
          </w:p>
        </w:tc>
        <w:tc>
          <w:tcPr>
            <w:tcW w:w="2394" w:type="dxa"/>
          </w:tcPr>
          <w:p w14:paraId="57E27414" w14:textId="77777777" w:rsidR="00ED0335" w:rsidRDefault="00ED0335" w:rsidP="00ED0335">
            <w:pPr>
              <w:spacing w:line="240" w:lineRule="atLeast"/>
              <w:rPr>
                <w:rFonts w:asciiTheme="majorHAnsi" w:eastAsia="Times New Roman" w:hAnsiTheme="majorHAnsi" w:cs="Times New Roman"/>
                <w:color w:val="000000"/>
                <w:sz w:val="24"/>
                <w:szCs w:val="24"/>
                <w:lang w:val="es-ES_tradnl"/>
              </w:rPr>
            </w:pPr>
            <w:r w:rsidRPr="006504BC">
              <w:rPr>
                <w:rFonts w:asciiTheme="majorHAnsi" w:eastAsia="Times New Roman" w:hAnsiTheme="majorHAnsi" w:cs="Times New Roman"/>
                <w:color w:val="000000"/>
                <w:sz w:val="24"/>
                <w:szCs w:val="24"/>
                <w:lang w:val="es-ES_tradnl"/>
              </w:rPr>
              <w:t>Impacto estimado</w:t>
            </w:r>
          </w:p>
          <w:p w14:paraId="258C0CEB" w14:textId="77777777" w:rsidR="00757305" w:rsidRPr="006504BC" w:rsidRDefault="00757305" w:rsidP="00ED0335">
            <w:pPr>
              <w:spacing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(“Tratamiento”-“Control”)</w:t>
            </w:r>
          </w:p>
        </w:tc>
      </w:tr>
      <w:tr w:rsidR="00ED0335" w:rsidRPr="00ED0335" w14:paraId="778C7A5C" w14:textId="77777777" w:rsidTr="00ED0335">
        <w:tc>
          <w:tcPr>
            <w:tcW w:w="2178" w:type="dxa"/>
          </w:tcPr>
          <w:p w14:paraId="6CC97D00" w14:textId="0C408ECA" w:rsidR="00ED0335" w:rsidRPr="006504BC" w:rsidRDefault="00ED0335" w:rsidP="00ED0335">
            <w:pPr>
              <w:spacing w:line="240" w:lineRule="atLeast"/>
              <w:rPr>
                <w:rFonts w:asciiTheme="majorHAnsi" w:eastAsia="Times New Roman" w:hAnsiTheme="majorHAnsi" w:cs="Times New Roman"/>
                <w:color w:val="000000"/>
                <w:sz w:val="24"/>
                <w:szCs w:val="24"/>
                <w:lang w:val="es-ES_tradnl"/>
              </w:rPr>
            </w:pPr>
            <w:r w:rsidRPr="006504BC">
              <w:rPr>
                <w:rFonts w:asciiTheme="majorHAnsi" w:eastAsia="Times New Roman" w:hAnsiTheme="majorHAnsi" w:cs="Times New Roman"/>
                <w:color w:val="000000"/>
                <w:sz w:val="24"/>
                <w:szCs w:val="24"/>
                <w:lang w:val="es-ES_tradnl"/>
              </w:rPr>
              <w:t xml:space="preserve">Método 1: diferencia </w:t>
            </w:r>
            <w:r w:rsidR="00C56993">
              <w:rPr>
                <w:rFonts w:asciiTheme="majorHAnsi" w:eastAsia="Times New Roman" w:hAnsiTheme="majorHAnsi" w:cs="Times New Roman"/>
                <w:color w:val="000000"/>
                <w:sz w:val="24"/>
                <w:szCs w:val="24"/>
                <w:lang w:val="es-ES_tradnl"/>
              </w:rPr>
              <w:t>simple (</w:t>
            </w:r>
            <w:r w:rsidRPr="006504BC">
              <w:rPr>
                <w:rFonts w:asciiTheme="majorHAnsi" w:eastAsia="Times New Roman" w:hAnsiTheme="majorHAnsi" w:cs="Times New Roman"/>
                <w:color w:val="000000"/>
                <w:sz w:val="24"/>
                <w:szCs w:val="24"/>
                <w:lang w:val="es-ES_tradnl"/>
              </w:rPr>
              <w:t>de proporciones</w:t>
            </w:r>
            <w:r w:rsidR="00C56993">
              <w:rPr>
                <w:rFonts w:asciiTheme="majorHAnsi" w:eastAsia="Times New Roman" w:hAnsiTheme="majorHAnsi" w:cs="Times New Roman"/>
                <w:color w:val="000000"/>
                <w:sz w:val="24"/>
                <w:szCs w:val="24"/>
                <w:lang w:val="es-ES_tradnl"/>
              </w:rPr>
              <w:t>)</w:t>
            </w:r>
          </w:p>
        </w:tc>
        <w:tc>
          <w:tcPr>
            <w:tcW w:w="2394" w:type="dxa"/>
            <w:vAlign w:val="center"/>
          </w:tcPr>
          <w:p w14:paraId="08CD5FEA" w14:textId="77777777" w:rsidR="00ED0335" w:rsidRPr="006504BC" w:rsidRDefault="00ED0335" w:rsidP="00ED0335">
            <w:pPr>
              <w:spacing w:line="240" w:lineRule="atLeast"/>
              <w:rPr>
                <w:rFonts w:asciiTheme="majorHAnsi" w:eastAsia="Times New Roman" w:hAnsiTheme="majorHAnsi" w:cs="Times New Roman"/>
                <w:color w:val="000000"/>
                <w:sz w:val="24"/>
                <w:szCs w:val="24"/>
                <w:lang w:val="es-ES_tradnl"/>
              </w:rPr>
            </w:pPr>
            <w:r w:rsidRPr="006504BC">
              <w:rPr>
                <w:rFonts w:asciiTheme="majorHAnsi" w:eastAsia="Times New Roman" w:hAnsiTheme="majorHAnsi" w:cs="Times New Roman"/>
                <w:color w:val="000000"/>
                <w:sz w:val="24"/>
                <w:szCs w:val="24"/>
                <w:lang w:val="es-ES_tradnl"/>
              </w:rPr>
              <w:t>64,5%</w:t>
            </w:r>
          </w:p>
        </w:tc>
        <w:tc>
          <w:tcPr>
            <w:tcW w:w="2394" w:type="dxa"/>
            <w:vAlign w:val="center"/>
          </w:tcPr>
          <w:p w14:paraId="49E551AC" w14:textId="77777777" w:rsidR="00ED0335" w:rsidRPr="006504BC" w:rsidRDefault="00ED0335" w:rsidP="00ED0335">
            <w:pPr>
              <w:spacing w:line="240" w:lineRule="atLeast"/>
              <w:rPr>
                <w:rFonts w:asciiTheme="majorHAnsi" w:eastAsia="Times New Roman" w:hAnsiTheme="majorHAnsi" w:cs="Times New Roman"/>
                <w:color w:val="000000"/>
                <w:sz w:val="24"/>
                <w:szCs w:val="24"/>
                <w:lang w:val="es-ES_tradnl"/>
              </w:rPr>
            </w:pPr>
            <w:r w:rsidRPr="006504BC">
              <w:rPr>
                <w:rFonts w:asciiTheme="majorHAnsi" w:eastAsia="Times New Roman" w:hAnsiTheme="majorHAnsi" w:cs="Times New Roman"/>
                <w:color w:val="000000"/>
                <w:sz w:val="24"/>
                <w:szCs w:val="24"/>
                <w:lang w:val="es-ES_tradnl"/>
              </w:rPr>
              <w:t>53,6%</w:t>
            </w:r>
          </w:p>
        </w:tc>
        <w:tc>
          <w:tcPr>
            <w:tcW w:w="2394" w:type="dxa"/>
            <w:vAlign w:val="center"/>
          </w:tcPr>
          <w:p w14:paraId="7D7B2021" w14:textId="77777777" w:rsidR="00ED0335" w:rsidRPr="006504BC" w:rsidRDefault="006504BC" w:rsidP="00ED0335">
            <w:pPr>
              <w:spacing w:line="240" w:lineRule="atLeast"/>
              <w:rPr>
                <w:rFonts w:asciiTheme="majorHAnsi" w:eastAsia="Times New Roman" w:hAnsiTheme="majorHAnsi" w:cs="Times New Roman"/>
                <w:color w:val="000000"/>
                <w:sz w:val="24"/>
                <w:szCs w:val="24"/>
                <w:lang w:val="es-ES_tradnl"/>
              </w:rPr>
            </w:pPr>
            <w:r w:rsidRPr="006504BC">
              <w:rPr>
                <w:rFonts w:asciiTheme="majorHAnsi" w:eastAsia="Times New Roman" w:hAnsiTheme="majorHAnsi" w:cs="Times New Roman"/>
                <w:color w:val="000000"/>
                <w:sz w:val="24"/>
                <w:szCs w:val="24"/>
                <w:lang w:val="es-ES_tradnl"/>
              </w:rPr>
              <w:t>10,</w:t>
            </w:r>
            <w:r w:rsidR="00ED0335" w:rsidRPr="006504BC">
              <w:rPr>
                <w:rFonts w:asciiTheme="majorHAnsi" w:eastAsia="Times New Roman" w:hAnsiTheme="majorHAnsi" w:cs="Times New Roman"/>
                <w:color w:val="000000"/>
                <w:sz w:val="24"/>
                <w:szCs w:val="24"/>
                <w:lang w:val="es-ES_tradnl"/>
              </w:rPr>
              <w:t>9pp*</w:t>
            </w:r>
          </w:p>
        </w:tc>
      </w:tr>
    </w:tbl>
    <w:p w14:paraId="633F1CAC" w14:textId="77777777" w:rsidR="00FF359C" w:rsidRPr="00595C27" w:rsidRDefault="00595C27" w:rsidP="00595C27">
      <w:pPr>
        <w:spacing w:after="0" w:line="240" w:lineRule="atLeast"/>
        <w:jc w:val="both"/>
        <w:rPr>
          <w:rFonts w:asciiTheme="majorHAnsi" w:eastAsia="Times New Roman" w:hAnsiTheme="majorHAnsi" w:cs="Times New Roman"/>
          <w:color w:val="000000"/>
          <w:sz w:val="20"/>
          <w:szCs w:val="24"/>
        </w:rPr>
      </w:pPr>
      <w:r w:rsidRPr="00595C27">
        <w:rPr>
          <w:rFonts w:asciiTheme="majorHAnsi" w:eastAsia="Times New Roman" w:hAnsiTheme="majorHAnsi" w:cs="Times New Roman"/>
          <w:color w:val="000000"/>
          <w:sz w:val="20"/>
          <w:szCs w:val="24"/>
        </w:rPr>
        <w:t>pp: puntos porcentuales.</w:t>
      </w:r>
    </w:p>
    <w:p w14:paraId="073BD911" w14:textId="77777777" w:rsidR="00595C27" w:rsidRPr="00595C27" w:rsidRDefault="00595C27" w:rsidP="00595C27">
      <w:pPr>
        <w:spacing w:after="0" w:line="240" w:lineRule="atLeast"/>
        <w:jc w:val="both"/>
        <w:rPr>
          <w:rFonts w:asciiTheme="majorHAnsi" w:eastAsia="Times New Roman" w:hAnsiTheme="majorHAnsi" w:cs="Times New Roman"/>
          <w:color w:val="000000"/>
          <w:sz w:val="20"/>
          <w:szCs w:val="24"/>
        </w:rPr>
      </w:pPr>
      <w:r w:rsidRPr="00595C27">
        <w:rPr>
          <w:rFonts w:asciiTheme="majorHAnsi" w:eastAsia="Times New Roman" w:hAnsiTheme="majorHAnsi" w:cs="Times New Roman"/>
          <w:color w:val="000000"/>
          <w:sz w:val="20"/>
          <w:szCs w:val="24"/>
        </w:rPr>
        <w:t>*: estadísticamente significativo al 10%</w:t>
      </w:r>
    </w:p>
    <w:p w14:paraId="1E0307D7" w14:textId="77777777" w:rsidR="00411ED0" w:rsidRPr="00595C27" w:rsidRDefault="00411ED0" w:rsidP="00856BCC">
      <w:pPr>
        <w:spacing w:after="0" w:line="240" w:lineRule="atLeast"/>
        <w:rPr>
          <w:rFonts w:asciiTheme="majorHAnsi" w:eastAsia="Times New Roman" w:hAnsiTheme="majorHAnsi" w:cs="Times New Roman"/>
          <w:color w:val="000000"/>
          <w:sz w:val="20"/>
          <w:szCs w:val="24"/>
        </w:rPr>
      </w:pPr>
      <w:r w:rsidRPr="00595C27">
        <w:rPr>
          <w:rFonts w:asciiTheme="majorHAnsi" w:eastAsia="Times New Roman" w:hAnsiTheme="majorHAnsi" w:cs="Times New Roman"/>
          <w:color w:val="000000"/>
          <w:sz w:val="20"/>
          <w:szCs w:val="24"/>
        </w:rPr>
        <w:t>**: estadísticamente significativo al 5%</w:t>
      </w:r>
    </w:p>
    <w:p w14:paraId="75509274" w14:textId="77777777" w:rsidR="00411ED0" w:rsidRDefault="00411ED0" w:rsidP="00411ED0">
      <w:pPr>
        <w:spacing w:after="0" w:line="240" w:lineRule="atLeast"/>
        <w:jc w:val="both"/>
        <w:rPr>
          <w:rFonts w:asciiTheme="majorHAnsi" w:eastAsia="Times New Roman" w:hAnsiTheme="majorHAnsi" w:cs="Times New Roman"/>
          <w:color w:val="000000"/>
          <w:sz w:val="24"/>
          <w:szCs w:val="24"/>
        </w:rPr>
      </w:pPr>
    </w:p>
    <w:p w14:paraId="2F0F53B1" w14:textId="77777777" w:rsidR="00F151E4" w:rsidRDefault="00F151E4" w:rsidP="00411ED0">
      <w:pPr>
        <w:spacing w:after="0" w:line="240" w:lineRule="atLeast"/>
        <w:jc w:val="both"/>
        <w:rPr>
          <w:rFonts w:asciiTheme="majorHAnsi" w:eastAsia="Times New Roman" w:hAnsiTheme="majorHAnsi" w:cs="Times New Roman"/>
          <w:color w:val="000000"/>
          <w:sz w:val="24"/>
          <w:szCs w:val="24"/>
        </w:rPr>
      </w:pPr>
    </w:p>
    <w:p w14:paraId="7A0A8856" w14:textId="77777777" w:rsidR="00F151E4" w:rsidRDefault="00F151E4" w:rsidP="00411ED0">
      <w:pPr>
        <w:spacing w:after="0" w:line="240" w:lineRule="atLeast"/>
        <w:jc w:val="both"/>
        <w:rPr>
          <w:rFonts w:asciiTheme="majorHAnsi" w:eastAsia="Times New Roman" w:hAnsiTheme="majorHAnsi" w:cs="Times New Roman"/>
          <w:color w:val="000000"/>
          <w:sz w:val="24"/>
          <w:szCs w:val="24"/>
        </w:rPr>
      </w:pPr>
    </w:p>
    <w:p w14:paraId="011D3FAF" w14:textId="77777777" w:rsidR="00F151E4" w:rsidRDefault="00F151E4" w:rsidP="00411ED0">
      <w:pPr>
        <w:spacing w:after="0" w:line="240" w:lineRule="atLeast"/>
        <w:jc w:val="both"/>
        <w:rPr>
          <w:rFonts w:asciiTheme="majorHAnsi" w:eastAsia="Times New Roman" w:hAnsiTheme="majorHAnsi" w:cs="Times New Roman"/>
          <w:color w:val="000000"/>
          <w:sz w:val="24"/>
          <w:szCs w:val="24"/>
        </w:rPr>
      </w:pPr>
    </w:p>
    <w:p w14:paraId="5A20DA8A" w14:textId="77777777" w:rsidR="00FF359C" w:rsidRPr="00FF359C" w:rsidRDefault="00FF359C" w:rsidP="00C33208">
      <w:pPr>
        <w:pStyle w:val="Style1"/>
      </w:pPr>
      <w:bookmarkStart w:id="2" w:name="graphic0A"/>
      <w:bookmarkStart w:id="3" w:name="graphic0B"/>
      <w:bookmarkEnd w:id="2"/>
      <w:bookmarkEnd w:id="3"/>
      <w:r w:rsidRPr="00FB3B43">
        <w:t>Pregunta 3: Diferencia simple entre tratados y las unidades de control</w:t>
      </w:r>
    </w:p>
    <w:p w14:paraId="396CC24A" w14:textId="77777777" w:rsidR="0071321C" w:rsidRDefault="0071321C" w:rsidP="002F1D31">
      <w:pPr>
        <w:pStyle w:val="ListParagraph"/>
        <w:numPr>
          <w:ilvl w:val="0"/>
          <w:numId w:val="8"/>
        </w:numPr>
        <w:spacing w:after="0" w:line="240" w:lineRule="atLeast"/>
        <w:ind w:left="720"/>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¿Cómo construye este método el contrafactual de los hogares que contestaron el teléfono?</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9000"/>
      </w:tblGrid>
      <w:tr w:rsidR="00B15A3E" w:rsidRPr="00A131C2" w14:paraId="21861C75" w14:textId="77777777" w:rsidTr="00DC11E9">
        <w:tc>
          <w:tcPr>
            <w:tcW w:w="9576" w:type="dxa"/>
          </w:tcPr>
          <w:p w14:paraId="1C66743D"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r w:rsidR="00B15A3E" w:rsidRPr="00A131C2" w14:paraId="2CE4A2F7" w14:textId="77777777" w:rsidTr="00DC11E9">
        <w:tc>
          <w:tcPr>
            <w:tcW w:w="9576" w:type="dxa"/>
          </w:tcPr>
          <w:p w14:paraId="30FE753E"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bl>
    <w:p w14:paraId="5A4CB698" w14:textId="77777777" w:rsidR="00B15A3E" w:rsidRDefault="00B15A3E" w:rsidP="00B15A3E">
      <w:pPr>
        <w:pStyle w:val="ListParagraph"/>
        <w:spacing w:after="0" w:line="240" w:lineRule="atLeast"/>
        <w:jc w:val="both"/>
        <w:rPr>
          <w:rFonts w:asciiTheme="majorHAnsi" w:eastAsia="Times New Roman" w:hAnsiTheme="majorHAnsi" w:cs="Times New Roman"/>
          <w:color w:val="000000"/>
          <w:sz w:val="24"/>
          <w:szCs w:val="24"/>
          <w:lang w:val="es-ES_tradnl"/>
        </w:rPr>
      </w:pPr>
    </w:p>
    <w:p w14:paraId="4C05CF64" w14:textId="1580EFB1" w:rsidR="00FF359C" w:rsidRPr="00D22E5F" w:rsidRDefault="00ED0335" w:rsidP="002F1D31">
      <w:pPr>
        <w:pStyle w:val="ListParagraph"/>
        <w:numPr>
          <w:ilvl w:val="0"/>
          <w:numId w:val="8"/>
        </w:numPr>
        <w:spacing w:after="0" w:line="240" w:lineRule="atLeast"/>
        <w:ind w:left="720"/>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¿Cree</w:t>
      </w:r>
      <w:r w:rsidR="00FF359C" w:rsidRPr="00ED0335">
        <w:rPr>
          <w:rFonts w:asciiTheme="majorHAnsi" w:eastAsia="Times New Roman" w:hAnsiTheme="majorHAnsi" w:cs="Times New Roman"/>
          <w:color w:val="000000"/>
          <w:sz w:val="24"/>
          <w:szCs w:val="24"/>
          <w:lang w:val="es-ES_tradnl"/>
        </w:rPr>
        <w:t xml:space="preserve"> que este método le puede dar una idea </w:t>
      </w:r>
      <w:r w:rsidR="001F7FC3" w:rsidRPr="006652E3">
        <w:rPr>
          <w:rFonts w:asciiTheme="majorHAnsi" w:eastAsia="Times New Roman" w:hAnsiTheme="majorHAnsi" w:cs="Times New Roman"/>
          <w:color w:val="000000"/>
          <w:sz w:val="24"/>
          <w:szCs w:val="24"/>
          <w:lang w:val="es-ES_tradnl"/>
        </w:rPr>
        <w:t>acertada</w:t>
      </w:r>
      <w:r w:rsidR="001F7FC3" w:rsidRPr="00ED0335">
        <w:rPr>
          <w:rFonts w:asciiTheme="majorHAnsi" w:eastAsia="Times New Roman" w:hAnsiTheme="majorHAnsi" w:cs="Times New Roman"/>
          <w:color w:val="000000"/>
          <w:sz w:val="24"/>
          <w:szCs w:val="24"/>
          <w:lang w:val="es-ES_tradnl"/>
        </w:rPr>
        <w:t xml:space="preserve"> </w:t>
      </w:r>
      <w:r w:rsidR="00FF359C" w:rsidRPr="00ED0335">
        <w:rPr>
          <w:rFonts w:asciiTheme="majorHAnsi" w:eastAsia="Times New Roman" w:hAnsiTheme="majorHAnsi" w:cs="Times New Roman"/>
          <w:color w:val="000000"/>
          <w:sz w:val="24"/>
          <w:szCs w:val="24"/>
          <w:lang w:val="es-ES_tradnl"/>
        </w:rPr>
        <w:t xml:space="preserve">del impacto real de la campaña de llamadas </w:t>
      </w:r>
      <w:r w:rsidR="00280AAD">
        <w:rPr>
          <w:rFonts w:asciiTheme="majorHAnsi" w:eastAsia="Times New Roman" w:hAnsiTheme="majorHAnsi" w:cs="Times New Roman"/>
          <w:color w:val="000000"/>
          <w:sz w:val="24"/>
          <w:szCs w:val="24"/>
          <w:lang w:val="es-ES_tradnl"/>
        </w:rPr>
        <w:t>sobre la conexión a la red de alcantarillado</w:t>
      </w:r>
      <w:r w:rsidR="00FF359C" w:rsidRPr="00ED0335">
        <w:rPr>
          <w:rFonts w:asciiTheme="majorHAnsi" w:eastAsia="Times New Roman" w:hAnsiTheme="majorHAnsi" w:cs="Times New Roman"/>
          <w:color w:val="000000"/>
          <w:sz w:val="24"/>
          <w:szCs w:val="24"/>
          <w:lang w:val="es-ES_tradnl"/>
        </w:rPr>
        <w:t>?</w:t>
      </w:r>
      <w:r>
        <w:rPr>
          <w:rFonts w:asciiTheme="majorHAnsi" w:eastAsia="Times New Roman" w:hAnsiTheme="majorHAnsi" w:cs="Times New Roman"/>
          <w:color w:val="000000"/>
          <w:sz w:val="24"/>
          <w:szCs w:val="24"/>
          <w:lang w:val="es-ES_tradnl"/>
        </w:rPr>
        <w:t xml:space="preserve"> </w:t>
      </w:r>
      <w:r w:rsidR="00FF359C" w:rsidRPr="00ED0335">
        <w:rPr>
          <w:rFonts w:asciiTheme="majorHAnsi" w:eastAsia="Times New Roman" w:hAnsiTheme="majorHAnsi" w:cs="Times New Roman"/>
          <w:color w:val="000000"/>
          <w:sz w:val="24"/>
          <w:szCs w:val="24"/>
          <w:lang w:val="es-ES_tradnl"/>
        </w:rPr>
        <w:t>¿Por qué</w:t>
      </w:r>
      <w:r>
        <w:rPr>
          <w:rFonts w:asciiTheme="majorHAnsi" w:eastAsia="Times New Roman" w:hAnsiTheme="majorHAnsi" w:cs="Times New Roman"/>
          <w:color w:val="000000"/>
          <w:sz w:val="24"/>
          <w:szCs w:val="24"/>
          <w:lang w:val="es-ES_tradnl"/>
        </w:rPr>
        <w:t xml:space="preserve"> sí</w:t>
      </w:r>
      <w:r w:rsidR="00FF359C" w:rsidRPr="00ED0335">
        <w:rPr>
          <w:rFonts w:asciiTheme="majorHAnsi" w:eastAsia="Times New Roman" w:hAnsiTheme="majorHAnsi" w:cs="Times New Roman"/>
          <w:color w:val="000000"/>
          <w:sz w:val="24"/>
          <w:szCs w:val="24"/>
          <w:lang w:val="es-ES_tradnl"/>
        </w:rPr>
        <w:t xml:space="preserve"> o por qué no?</w:t>
      </w:r>
      <w:r w:rsidR="00FF359C" w:rsidRPr="00D22E5F">
        <w:rPr>
          <w:rFonts w:asciiTheme="majorHAnsi" w:eastAsia="Times New Roman" w:hAnsiTheme="majorHAnsi" w:cs="Times New Roman"/>
          <w:b/>
          <w:bCs/>
          <w:i/>
          <w:iCs/>
          <w:color w:val="000000"/>
          <w:sz w:val="24"/>
          <w:szCs w:val="24"/>
          <w:lang w:val="es-ES_tradnl"/>
        </w:rPr>
        <w:t>     </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9000"/>
      </w:tblGrid>
      <w:tr w:rsidR="00B15A3E" w:rsidRPr="006652E3" w14:paraId="038CCED2" w14:textId="77777777" w:rsidTr="00DC11E9">
        <w:tc>
          <w:tcPr>
            <w:tcW w:w="9576" w:type="dxa"/>
          </w:tcPr>
          <w:p w14:paraId="15F217EE"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r w:rsidR="00B15A3E" w:rsidRPr="006652E3" w14:paraId="773BB962" w14:textId="77777777" w:rsidTr="00DC11E9">
        <w:tc>
          <w:tcPr>
            <w:tcW w:w="9576" w:type="dxa"/>
          </w:tcPr>
          <w:p w14:paraId="4BE6FB19"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bl>
    <w:p w14:paraId="4943D37F" w14:textId="77777777" w:rsidR="000D3D92" w:rsidRDefault="000D3D92" w:rsidP="000D3D92">
      <w:pPr>
        <w:pStyle w:val="ListParagraph"/>
        <w:spacing w:before="120" w:after="0" w:line="240" w:lineRule="atLeast"/>
        <w:ind w:left="1440"/>
        <w:rPr>
          <w:rFonts w:asciiTheme="majorHAnsi" w:eastAsia="Times New Roman" w:hAnsiTheme="majorHAnsi" w:cs="Times New Roman"/>
          <w:i/>
          <w:color w:val="000000"/>
          <w:sz w:val="24"/>
          <w:szCs w:val="24"/>
          <w:lang w:val="es-ES_tradnl"/>
        </w:rPr>
      </w:pPr>
    </w:p>
    <w:p w14:paraId="4A158262" w14:textId="77777777" w:rsidR="00F151E4" w:rsidRDefault="00F151E4" w:rsidP="000D3D92">
      <w:pPr>
        <w:pStyle w:val="ListParagraph"/>
        <w:spacing w:before="120" w:after="0" w:line="240" w:lineRule="atLeast"/>
        <w:ind w:left="1440"/>
        <w:rPr>
          <w:rFonts w:asciiTheme="majorHAnsi" w:eastAsia="Times New Roman" w:hAnsiTheme="majorHAnsi" w:cs="Times New Roman"/>
          <w:i/>
          <w:color w:val="000000"/>
          <w:sz w:val="24"/>
          <w:szCs w:val="24"/>
          <w:lang w:val="es-ES_tradnl"/>
        </w:rPr>
      </w:pPr>
    </w:p>
    <w:p w14:paraId="3637BBE0" w14:textId="77777777" w:rsidR="000D3D92" w:rsidRDefault="000D3D92" w:rsidP="000D3D92">
      <w:pPr>
        <w:pStyle w:val="ListParagraph"/>
        <w:spacing w:before="120" w:after="0" w:line="240" w:lineRule="atLeast"/>
        <w:ind w:left="1440" w:firstLine="720"/>
        <w:rPr>
          <w:rFonts w:asciiTheme="majorHAnsi" w:eastAsia="Times New Roman" w:hAnsiTheme="majorHAnsi" w:cs="Times New Roman"/>
          <w:i/>
          <w:color w:val="000000"/>
          <w:sz w:val="24"/>
          <w:szCs w:val="24"/>
          <w:lang w:val="es-ES_tradnl"/>
        </w:rPr>
      </w:pPr>
      <w:r w:rsidRPr="000D3D92">
        <w:rPr>
          <w:rFonts w:asciiTheme="majorHAnsi" w:eastAsia="Times New Roman" w:hAnsiTheme="majorHAnsi" w:cs="Times New Roman"/>
          <w:i/>
          <w:color w:val="000000"/>
          <w:sz w:val="24"/>
          <w:szCs w:val="24"/>
          <w:lang w:val="es-ES_tradnl"/>
        </w:rPr>
        <w:t>**Responda las preguntas antes de seguir leyendo**</w:t>
      </w:r>
    </w:p>
    <w:p w14:paraId="132F44CA" w14:textId="77777777" w:rsidR="00C33208" w:rsidRDefault="00C33208" w:rsidP="000D3D92">
      <w:pPr>
        <w:pStyle w:val="ListParagraph"/>
        <w:spacing w:before="120" w:after="0" w:line="240" w:lineRule="atLeast"/>
        <w:ind w:left="1440" w:firstLine="720"/>
        <w:rPr>
          <w:rFonts w:asciiTheme="majorHAnsi" w:eastAsia="Times New Roman" w:hAnsiTheme="majorHAnsi" w:cs="Times New Roman"/>
          <w:i/>
          <w:color w:val="000000"/>
          <w:sz w:val="24"/>
          <w:szCs w:val="24"/>
          <w:lang w:val="es-ES_tradnl"/>
        </w:rPr>
      </w:pPr>
    </w:p>
    <w:p w14:paraId="176EA6A4" w14:textId="77777777" w:rsidR="00C33208" w:rsidRDefault="00C33208">
      <w:pPr>
        <w:rPr>
          <w:rFonts w:asciiTheme="majorHAnsi" w:eastAsia="Times New Roman" w:hAnsiTheme="majorHAnsi" w:cs="Times New Roman"/>
          <w:b/>
          <w:bCs/>
          <w:iCs/>
          <w:color w:val="000000"/>
          <w:sz w:val="24"/>
          <w:szCs w:val="24"/>
          <w:lang w:val="es-ES_tradnl"/>
        </w:rPr>
      </w:pPr>
      <w:r>
        <w:rPr>
          <w:rFonts w:asciiTheme="majorHAnsi" w:eastAsia="Times New Roman" w:hAnsiTheme="majorHAnsi" w:cs="Times New Roman"/>
          <w:b/>
          <w:bCs/>
          <w:iCs/>
          <w:color w:val="000000"/>
          <w:sz w:val="24"/>
          <w:szCs w:val="24"/>
          <w:lang w:val="es-ES_tradnl"/>
        </w:rPr>
        <w:br w:type="page"/>
      </w:r>
    </w:p>
    <w:p w14:paraId="0AFBB055" w14:textId="0E78042A" w:rsidR="00C33208" w:rsidRPr="00CA3EE8" w:rsidRDefault="00C33208" w:rsidP="00CA3EE8">
      <w:pPr>
        <w:spacing w:before="120" w:after="0" w:line="240" w:lineRule="atLeast"/>
        <w:jc w:val="both"/>
        <w:rPr>
          <w:rFonts w:asciiTheme="majorHAnsi" w:eastAsia="Times New Roman" w:hAnsiTheme="majorHAnsi" w:cs="Times New Roman"/>
          <w:color w:val="000000"/>
          <w:sz w:val="24"/>
          <w:szCs w:val="24"/>
          <w:u w:val="single"/>
          <w:lang w:val="es-ES_tradnl"/>
        </w:rPr>
      </w:pPr>
      <w:r w:rsidRPr="00CA3EE8">
        <w:rPr>
          <w:rFonts w:asciiTheme="majorHAnsi" w:eastAsia="Times New Roman" w:hAnsiTheme="majorHAnsi" w:cs="Times New Roman"/>
          <w:b/>
          <w:bCs/>
          <w:iCs/>
          <w:color w:val="000000"/>
          <w:sz w:val="24"/>
          <w:szCs w:val="24"/>
          <w:u w:val="single"/>
          <w:lang w:val="es-ES_tradnl"/>
        </w:rPr>
        <w:lastRenderedPageBreak/>
        <w:t xml:space="preserve">Método 2 - Use una regresión </w:t>
      </w:r>
      <w:r w:rsidR="00FA0E50">
        <w:rPr>
          <w:rFonts w:asciiTheme="majorHAnsi" w:eastAsia="Times New Roman" w:hAnsiTheme="majorHAnsi" w:cs="Times New Roman"/>
          <w:b/>
          <w:bCs/>
          <w:iCs/>
          <w:color w:val="000000"/>
          <w:sz w:val="24"/>
          <w:szCs w:val="24"/>
          <w:u w:val="single"/>
          <w:lang w:val="es-ES_tradnl"/>
        </w:rPr>
        <w:t>multivariable</w:t>
      </w:r>
      <w:r w:rsidR="00FA0E50" w:rsidRPr="00CA3EE8">
        <w:rPr>
          <w:rFonts w:asciiTheme="majorHAnsi" w:eastAsia="Times New Roman" w:hAnsiTheme="majorHAnsi" w:cs="Times New Roman"/>
          <w:b/>
          <w:bCs/>
          <w:iCs/>
          <w:color w:val="000000"/>
          <w:sz w:val="24"/>
          <w:szCs w:val="24"/>
          <w:u w:val="single"/>
          <w:lang w:val="es-ES_tradnl"/>
        </w:rPr>
        <w:t xml:space="preserve"> </w:t>
      </w:r>
      <w:r w:rsidRPr="00CA3EE8">
        <w:rPr>
          <w:rFonts w:asciiTheme="majorHAnsi" w:eastAsia="Times New Roman" w:hAnsiTheme="majorHAnsi" w:cs="Times New Roman"/>
          <w:b/>
          <w:bCs/>
          <w:iCs/>
          <w:color w:val="000000"/>
          <w:sz w:val="24"/>
          <w:szCs w:val="24"/>
          <w:u w:val="single"/>
          <w:lang w:val="es-ES_tradnl"/>
        </w:rPr>
        <w:t>para determinar las diferencias entre los hogares que contestaron el teléfono y los que no lo hicieron.</w:t>
      </w:r>
    </w:p>
    <w:p w14:paraId="74A85CAE" w14:textId="493DEC2B" w:rsidR="00C33208" w:rsidRDefault="00C33208" w:rsidP="00C33208">
      <w:pPr>
        <w:spacing w:before="120" w:after="0" w:line="240" w:lineRule="atLeast"/>
        <w:ind w:firstLine="360"/>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 xml:space="preserve">Si usted cree que los hogares que respondieron el teléfono pueden tener características diferentes de los hogares </w:t>
      </w:r>
      <w:r>
        <w:rPr>
          <w:rFonts w:asciiTheme="majorHAnsi" w:eastAsia="Times New Roman" w:hAnsiTheme="majorHAnsi" w:cs="Times New Roman"/>
          <w:color w:val="000000"/>
          <w:sz w:val="24"/>
          <w:szCs w:val="24"/>
          <w:lang w:val="es-ES_tradnl"/>
        </w:rPr>
        <w:t xml:space="preserve">que </w:t>
      </w:r>
      <w:r w:rsidRPr="00FB3B43">
        <w:rPr>
          <w:rFonts w:asciiTheme="majorHAnsi" w:eastAsia="Times New Roman" w:hAnsiTheme="majorHAnsi" w:cs="Times New Roman"/>
          <w:color w:val="000000"/>
          <w:sz w:val="24"/>
          <w:szCs w:val="24"/>
          <w:lang w:val="es-ES_tradnl"/>
        </w:rPr>
        <w:t>no contesta</w:t>
      </w:r>
      <w:r>
        <w:rPr>
          <w:rFonts w:asciiTheme="majorHAnsi" w:eastAsia="Times New Roman" w:hAnsiTheme="majorHAnsi" w:cs="Times New Roman"/>
          <w:color w:val="000000"/>
          <w:sz w:val="24"/>
          <w:szCs w:val="24"/>
          <w:lang w:val="es-ES_tradnl"/>
        </w:rPr>
        <w:t>ron</w:t>
      </w:r>
      <w:r w:rsidRPr="00FB3B43">
        <w:rPr>
          <w:rFonts w:asciiTheme="majorHAnsi" w:eastAsia="Times New Roman" w:hAnsiTheme="majorHAnsi" w:cs="Times New Roman"/>
          <w:color w:val="000000"/>
          <w:sz w:val="24"/>
          <w:szCs w:val="24"/>
          <w:lang w:val="es-ES_tradnl"/>
        </w:rPr>
        <w:t xml:space="preserve">, usted puede </w:t>
      </w:r>
      <w:r w:rsidR="002A3411">
        <w:rPr>
          <w:rFonts w:asciiTheme="majorHAnsi" w:eastAsia="Times New Roman" w:hAnsiTheme="majorHAnsi" w:cs="Times New Roman"/>
          <w:color w:val="000000"/>
          <w:sz w:val="24"/>
          <w:szCs w:val="24"/>
          <w:lang w:val="es-ES_tradnl"/>
        </w:rPr>
        <w:t>controlar por</w:t>
      </w:r>
      <w:r w:rsidR="002A3411" w:rsidRPr="00FB3B43">
        <w:rPr>
          <w:rFonts w:asciiTheme="majorHAnsi" w:eastAsia="Times New Roman" w:hAnsiTheme="majorHAnsi" w:cs="Times New Roman"/>
          <w:color w:val="000000"/>
          <w:sz w:val="24"/>
          <w:szCs w:val="24"/>
          <w:lang w:val="es-ES_tradnl"/>
        </w:rPr>
        <w:t xml:space="preserve"> </w:t>
      </w:r>
      <w:r w:rsidRPr="00FB3B43">
        <w:rPr>
          <w:rFonts w:asciiTheme="majorHAnsi" w:eastAsia="Times New Roman" w:hAnsiTheme="majorHAnsi" w:cs="Times New Roman"/>
          <w:color w:val="000000"/>
          <w:sz w:val="24"/>
          <w:szCs w:val="24"/>
          <w:lang w:val="es-ES_tradnl"/>
        </w:rPr>
        <w:t xml:space="preserve">estas diferencias mediante el uso de una </w:t>
      </w:r>
      <w:r>
        <w:rPr>
          <w:rFonts w:asciiTheme="majorHAnsi" w:eastAsia="Times New Roman" w:hAnsiTheme="majorHAnsi" w:cs="Times New Roman"/>
          <w:color w:val="000000"/>
          <w:sz w:val="24"/>
          <w:szCs w:val="24"/>
          <w:lang w:val="es-ES_tradnl"/>
        </w:rPr>
        <w:t xml:space="preserve">regresión </w:t>
      </w:r>
      <w:r w:rsidR="00A70EBA">
        <w:rPr>
          <w:rFonts w:asciiTheme="majorHAnsi" w:eastAsia="Times New Roman" w:hAnsiTheme="majorHAnsi" w:cs="Times New Roman"/>
          <w:color w:val="000000"/>
          <w:sz w:val="24"/>
          <w:szCs w:val="24"/>
          <w:lang w:val="es-ES_tradnl"/>
        </w:rPr>
        <w:t xml:space="preserve">multivariable </w:t>
      </w:r>
      <w:r w:rsidRPr="00FB3B43">
        <w:rPr>
          <w:rFonts w:asciiTheme="majorHAnsi" w:eastAsia="Times New Roman" w:hAnsiTheme="majorHAnsi" w:cs="Times New Roman"/>
          <w:color w:val="000000"/>
          <w:sz w:val="24"/>
          <w:szCs w:val="24"/>
          <w:lang w:val="es-ES_tradnl"/>
        </w:rPr>
        <w:t>de la siguiente manera:</w:t>
      </w:r>
    </w:p>
    <w:p w14:paraId="79F87B10" w14:textId="77777777" w:rsidR="0049791E" w:rsidRDefault="0049791E" w:rsidP="00C33208">
      <w:pPr>
        <w:spacing w:before="120" w:after="0" w:line="240" w:lineRule="atLeast"/>
        <w:ind w:firstLine="360"/>
        <w:jc w:val="both"/>
        <w:rPr>
          <w:rFonts w:asciiTheme="majorHAnsi" w:eastAsia="Times New Roman" w:hAnsiTheme="majorHAnsi" w:cs="Times New Roman"/>
          <w:color w:val="000000"/>
          <w:sz w:val="24"/>
          <w:szCs w:val="24"/>
          <w:lang w:val="es-ES_tradnl"/>
        </w:rPr>
      </w:pPr>
    </w:p>
    <w:p w14:paraId="4C961EC1" w14:textId="77777777" w:rsidR="0049791E" w:rsidRDefault="0049791E" w:rsidP="0049791E">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Tratamiento+</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THogar+</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JMujer+</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AAgua+</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JEduPrim+</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Ingreso+ε</m:t>
          </m:r>
        </m:oMath>
      </m:oMathPara>
    </w:p>
    <w:p w14:paraId="06EFA6AD" w14:textId="5B62DF2C" w:rsidR="00C33208" w:rsidRDefault="00C33208" w:rsidP="00C33208">
      <w:pPr>
        <w:spacing w:before="120" w:after="0" w:line="240" w:lineRule="atLeast"/>
        <w:ind w:firstLine="360"/>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 xml:space="preserve">El grupo de participantes y el grupo de </w:t>
      </w:r>
      <w:r w:rsidR="002A3411">
        <w:rPr>
          <w:rFonts w:asciiTheme="majorHAnsi" w:eastAsia="Times New Roman" w:hAnsiTheme="majorHAnsi" w:cs="Times New Roman"/>
          <w:color w:val="000000"/>
          <w:sz w:val="24"/>
          <w:szCs w:val="24"/>
          <w:lang w:val="es-ES_tradnl"/>
        </w:rPr>
        <w:t>control</w:t>
      </w:r>
      <w:r w:rsidR="002A3411" w:rsidRPr="00FB3B43">
        <w:rPr>
          <w:rFonts w:asciiTheme="majorHAnsi" w:eastAsia="Times New Roman" w:hAnsiTheme="majorHAnsi" w:cs="Times New Roman"/>
          <w:color w:val="000000"/>
          <w:sz w:val="24"/>
          <w:szCs w:val="24"/>
          <w:lang w:val="es-ES_tradnl"/>
        </w:rPr>
        <w:t xml:space="preserve"> </w:t>
      </w:r>
      <w:r w:rsidRPr="00FB3B43">
        <w:rPr>
          <w:rFonts w:asciiTheme="majorHAnsi" w:eastAsia="Times New Roman" w:hAnsiTheme="majorHAnsi" w:cs="Times New Roman"/>
          <w:color w:val="000000"/>
          <w:sz w:val="24"/>
          <w:szCs w:val="24"/>
          <w:lang w:val="es-ES_tradnl"/>
        </w:rPr>
        <w:t>se definen de la misma manera que en el Método 1. Para estimar el impacto del programa, uno hace una regresión en la que el resultado (o variable dependiente</w:t>
      </w:r>
      <w:r w:rsidR="002A3411">
        <w:rPr>
          <w:rFonts w:asciiTheme="majorHAnsi" w:eastAsia="Times New Roman" w:hAnsiTheme="majorHAnsi" w:cs="Times New Roman"/>
          <w:color w:val="000000"/>
          <w:sz w:val="24"/>
          <w:szCs w:val="24"/>
          <w:lang w:val="es-ES_tradnl"/>
        </w:rPr>
        <w:t xml:space="preserve">, </w:t>
      </w:r>
      <w:r w:rsidR="002A3411" w:rsidRPr="006652E3">
        <w:rPr>
          <w:rFonts w:asciiTheme="majorHAnsi" w:eastAsia="Times New Roman" w:hAnsiTheme="majorHAnsi" w:cs="Times New Roman"/>
          <w:i/>
          <w:color w:val="000000"/>
          <w:sz w:val="24"/>
          <w:szCs w:val="24"/>
          <w:lang w:val="es-ES_tradnl"/>
        </w:rPr>
        <w:t>y</w:t>
      </w:r>
      <w:r w:rsidRPr="00FB3B43">
        <w:rPr>
          <w:rFonts w:asciiTheme="majorHAnsi" w:eastAsia="Times New Roman" w:hAnsiTheme="majorHAnsi" w:cs="Times New Roman"/>
          <w:color w:val="000000"/>
          <w:sz w:val="24"/>
          <w:szCs w:val="24"/>
          <w:lang w:val="es-ES_tradnl"/>
        </w:rPr>
        <w:t xml:space="preserve">) es una variable </w:t>
      </w:r>
      <w:r>
        <w:rPr>
          <w:rFonts w:asciiTheme="majorHAnsi" w:eastAsia="Times New Roman" w:hAnsiTheme="majorHAnsi" w:cs="Times New Roman"/>
          <w:color w:val="000000"/>
          <w:sz w:val="24"/>
          <w:szCs w:val="24"/>
          <w:lang w:val="es-ES_tradnl"/>
        </w:rPr>
        <w:t>binaria que toma el valor 1 si</w:t>
      </w:r>
      <w:r w:rsidRPr="00FB3B43">
        <w:rPr>
          <w:rFonts w:asciiTheme="majorHAnsi" w:eastAsia="Times New Roman" w:hAnsiTheme="majorHAnsi" w:cs="Times New Roman"/>
          <w:color w:val="000000"/>
          <w:sz w:val="24"/>
          <w:szCs w:val="24"/>
          <w:lang w:val="es-ES_tradnl"/>
        </w:rPr>
        <w:t xml:space="preserve"> </w:t>
      </w:r>
      <w:r>
        <w:rPr>
          <w:rFonts w:asciiTheme="majorHAnsi" w:eastAsia="Times New Roman" w:hAnsiTheme="majorHAnsi" w:cs="Times New Roman"/>
          <w:color w:val="000000"/>
          <w:sz w:val="24"/>
          <w:szCs w:val="24"/>
          <w:lang w:val="es-ES_tradnl"/>
        </w:rPr>
        <w:t xml:space="preserve">el hogar se ha conectado a </w:t>
      </w:r>
      <w:r w:rsidRPr="00FB3B43">
        <w:rPr>
          <w:rFonts w:asciiTheme="majorHAnsi" w:eastAsia="Times New Roman" w:hAnsiTheme="majorHAnsi" w:cs="Times New Roman"/>
          <w:color w:val="000000"/>
          <w:sz w:val="24"/>
          <w:szCs w:val="24"/>
          <w:lang w:val="es-ES_tradnl"/>
        </w:rPr>
        <w:t xml:space="preserve">la red de alcantarillado </w:t>
      </w:r>
      <w:r>
        <w:rPr>
          <w:rFonts w:asciiTheme="majorHAnsi" w:eastAsia="Times New Roman" w:hAnsiTheme="majorHAnsi" w:cs="Times New Roman"/>
          <w:color w:val="000000"/>
          <w:sz w:val="24"/>
          <w:szCs w:val="24"/>
          <w:lang w:val="es-ES_tradnl"/>
        </w:rPr>
        <w:t xml:space="preserve">y toma el valor 0 si </w:t>
      </w:r>
      <w:r w:rsidRPr="00FB3B43">
        <w:rPr>
          <w:rFonts w:asciiTheme="majorHAnsi" w:eastAsia="Times New Roman" w:hAnsiTheme="majorHAnsi" w:cs="Times New Roman"/>
          <w:color w:val="000000"/>
          <w:sz w:val="24"/>
          <w:szCs w:val="24"/>
          <w:lang w:val="es-ES_tradnl"/>
        </w:rPr>
        <w:t>no</w:t>
      </w:r>
      <w:r>
        <w:rPr>
          <w:rFonts w:asciiTheme="majorHAnsi" w:eastAsia="Times New Roman" w:hAnsiTheme="majorHAnsi" w:cs="Times New Roman"/>
          <w:color w:val="000000"/>
          <w:sz w:val="24"/>
          <w:szCs w:val="24"/>
          <w:lang w:val="es-ES_tradnl"/>
        </w:rPr>
        <w:t xml:space="preserve"> se ha conectado</w:t>
      </w:r>
      <w:r w:rsidRPr="00FB3B43">
        <w:rPr>
          <w:rFonts w:asciiTheme="majorHAnsi" w:eastAsia="Times New Roman" w:hAnsiTheme="majorHAnsi" w:cs="Times New Roman"/>
          <w:color w:val="000000"/>
          <w:sz w:val="24"/>
          <w:szCs w:val="24"/>
          <w:lang w:val="es-ES_tradnl"/>
        </w:rPr>
        <w:t xml:space="preserve">. La variable de tratamiento es </w:t>
      </w:r>
      <w:r>
        <w:rPr>
          <w:rFonts w:asciiTheme="majorHAnsi" w:eastAsia="Times New Roman" w:hAnsiTheme="majorHAnsi" w:cs="Times New Roman"/>
          <w:color w:val="000000"/>
          <w:sz w:val="24"/>
          <w:szCs w:val="24"/>
          <w:lang w:val="es-ES_tradnl"/>
        </w:rPr>
        <w:t>otra</w:t>
      </w:r>
      <w:r w:rsidRPr="00FB3B43">
        <w:rPr>
          <w:rFonts w:asciiTheme="majorHAnsi" w:eastAsia="Times New Roman" w:hAnsiTheme="majorHAnsi" w:cs="Times New Roman"/>
          <w:color w:val="000000"/>
          <w:sz w:val="24"/>
          <w:szCs w:val="24"/>
          <w:lang w:val="es-ES_tradnl"/>
        </w:rPr>
        <w:t xml:space="preserve"> variable </w:t>
      </w:r>
      <w:r>
        <w:rPr>
          <w:rFonts w:asciiTheme="majorHAnsi" w:eastAsia="Times New Roman" w:hAnsiTheme="majorHAnsi" w:cs="Times New Roman"/>
          <w:color w:val="000000"/>
          <w:sz w:val="24"/>
          <w:szCs w:val="24"/>
          <w:lang w:val="es-ES_tradnl"/>
        </w:rPr>
        <w:t>binaria</w:t>
      </w:r>
      <w:r w:rsidRPr="00FB3B43">
        <w:rPr>
          <w:rFonts w:asciiTheme="majorHAnsi" w:eastAsia="Times New Roman" w:hAnsiTheme="majorHAnsi" w:cs="Times New Roman"/>
          <w:color w:val="000000"/>
          <w:sz w:val="24"/>
          <w:szCs w:val="24"/>
          <w:lang w:val="es-ES_tradnl"/>
        </w:rPr>
        <w:t xml:space="preserve"> que indica si </w:t>
      </w:r>
      <w:r>
        <w:rPr>
          <w:rFonts w:asciiTheme="majorHAnsi" w:eastAsia="Times New Roman" w:hAnsiTheme="majorHAnsi" w:cs="Times New Roman"/>
          <w:color w:val="000000"/>
          <w:sz w:val="24"/>
          <w:szCs w:val="24"/>
          <w:lang w:val="es-ES_tradnl"/>
        </w:rPr>
        <w:t xml:space="preserve">en el hogar </w:t>
      </w:r>
      <w:r w:rsidRPr="00FB3B43">
        <w:rPr>
          <w:rFonts w:asciiTheme="majorHAnsi" w:eastAsia="Times New Roman" w:hAnsiTheme="majorHAnsi" w:cs="Times New Roman"/>
          <w:color w:val="000000"/>
          <w:sz w:val="24"/>
          <w:szCs w:val="24"/>
          <w:lang w:val="es-ES_tradnl"/>
        </w:rPr>
        <w:t xml:space="preserve">contestó el teléfono o no (es decir, </w:t>
      </w:r>
      <w:r>
        <w:rPr>
          <w:rFonts w:asciiTheme="majorHAnsi" w:eastAsia="Times New Roman" w:hAnsiTheme="majorHAnsi" w:cs="Times New Roman"/>
          <w:color w:val="000000"/>
          <w:sz w:val="24"/>
          <w:szCs w:val="24"/>
          <w:lang w:val="es-ES_tradnl"/>
        </w:rPr>
        <w:t>1</w:t>
      </w:r>
      <w:r w:rsidRPr="00FB3B43">
        <w:rPr>
          <w:rFonts w:asciiTheme="majorHAnsi" w:eastAsia="Times New Roman" w:hAnsiTheme="majorHAnsi" w:cs="Times New Roman"/>
          <w:color w:val="000000"/>
          <w:sz w:val="24"/>
          <w:szCs w:val="24"/>
          <w:lang w:val="es-ES_tradnl"/>
        </w:rPr>
        <w:t xml:space="preserve"> = </w:t>
      </w:r>
      <w:r>
        <w:rPr>
          <w:rFonts w:asciiTheme="majorHAnsi" w:eastAsia="Times New Roman" w:hAnsiTheme="majorHAnsi" w:cs="Times New Roman"/>
          <w:color w:val="000000"/>
          <w:sz w:val="24"/>
          <w:szCs w:val="24"/>
          <w:lang w:val="es-ES_tradnl"/>
        </w:rPr>
        <w:t>contestaron;</w:t>
      </w:r>
      <w:r w:rsidRPr="00FB3B43">
        <w:rPr>
          <w:rFonts w:asciiTheme="majorHAnsi" w:eastAsia="Times New Roman" w:hAnsiTheme="majorHAnsi" w:cs="Times New Roman"/>
          <w:color w:val="000000"/>
          <w:sz w:val="24"/>
          <w:szCs w:val="24"/>
          <w:lang w:val="es-ES_tradnl"/>
        </w:rPr>
        <w:t xml:space="preserve"> </w:t>
      </w:r>
      <w:r>
        <w:rPr>
          <w:rFonts w:asciiTheme="majorHAnsi" w:eastAsia="Times New Roman" w:hAnsiTheme="majorHAnsi" w:cs="Times New Roman"/>
          <w:color w:val="000000"/>
          <w:sz w:val="24"/>
          <w:szCs w:val="24"/>
          <w:lang w:val="es-ES_tradnl"/>
        </w:rPr>
        <w:t>0</w:t>
      </w:r>
      <w:r w:rsidRPr="00FB3B43">
        <w:rPr>
          <w:rFonts w:asciiTheme="majorHAnsi" w:eastAsia="Times New Roman" w:hAnsiTheme="majorHAnsi" w:cs="Times New Roman"/>
          <w:color w:val="000000"/>
          <w:sz w:val="24"/>
          <w:szCs w:val="24"/>
          <w:lang w:val="es-ES_tradnl"/>
        </w:rPr>
        <w:t xml:space="preserve"> = no contestaron). Las </w:t>
      </w:r>
      <w:r>
        <w:rPr>
          <w:rFonts w:asciiTheme="majorHAnsi" w:eastAsia="Times New Roman" w:hAnsiTheme="majorHAnsi" w:cs="Times New Roman"/>
          <w:color w:val="000000"/>
          <w:sz w:val="24"/>
          <w:szCs w:val="24"/>
          <w:lang w:val="es-ES_tradnl"/>
        </w:rPr>
        <w:t xml:space="preserve">características en las que potencialmente pueden </w:t>
      </w:r>
      <w:r w:rsidR="000E1638">
        <w:rPr>
          <w:rFonts w:asciiTheme="majorHAnsi" w:eastAsia="Times New Roman" w:hAnsiTheme="majorHAnsi" w:cs="Times New Roman"/>
          <w:color w:val="000000"/>
          <w:sz w:val="24"/>
          <w:szCs w:val="24"/>
          <w:lang w:val="es-ES_tradnl"/>
        </w:rPr>
        <w:t xml:space="preserve">diferir </w:t>
      </w:r>
      <w:r>
        <w:rPr>
          <w:rFonts w:asciiTheme="majorHAnsi" w:eastAsia="Times New Roman" w:hAnsiTheme="majorHAnsi" w:cs="Times New Roman"/>
          <w:color w:val="000000"/>
          <w:sz w:val="24"/>
          <w:szCs w:val="24"/>
          <w:lang w:val="es-ES_tradnl"/>
        </w:rPr>
        <w:t>los hogares se agregan como</w:t>
      </w:r>
      <w:r w:rsidRPr="00FB3B43">
        <w:rPr>
          <w:rFonts w:asciiTheme="majorHAnsi" w:eastAsia="Times New Roman" w:hAnsiTheme="majorHAnsi" w:cs="Times New Roman"/>
          <w:color w:val="000000"/>
          <w:sz w:val="24"/>
          <w:szCs w:val="24"/>
          <w:lang w:val="es-ES_tradnl"/>
        </w:rPr>
        <w:t xml:space="preserve"> variables de control, tales como la edad y el sexo del jefe</w:t>
      </w:r>
      <w:r w:rsidR="002A3411">
        <w:rPr>
          <w:rFonts w:asciiTheme="majorHAnsi" w:eastAsia="Times New Roman" w:hAnsiTheme="majorHAnsi" w:cs="Times New Roman"/>
          <w:color w:val="000000"/>
          <w:sz w:val="24"/>
          <w:szCs w:val="24"/>
          <w:lang w:val="es-ES_tradnl"/>
        </w:rPr>
        <w:t>/jefa</w:t>
      </w:r>
      <w:r w:rsidRPr="00FB3B43">
        <w:rPr>
          <w:rFonts w:asciiTheme="majorHAnsi" w:eastAsia="Times New Roman" w:hAnsiTheme="majorHAnsi" w:cs="Times New Roman"/>
          <w:color w:val="000000"/>
          <w:sz w:val="24"/>
          <w:szCs w:val="24"/>
          <w:lang w:val="es-ES_tradnl"/>
        </w:rPr>
        <w:t xml:space="preserve"> del hogar, las características de la vivienda, acceso previo a las instalaciones de agua, educación y niveles de ingreso de los hogares, etc. El coeficiente </w:t>
      </w:r>
      <w:r>
        <w:rPr>
          <w:rFonts w:asciiTheme="majorHAnsi" w:eastAsia="Times New Roman" w:hAnsiTheme="majorHAnsi" w:cs="Times New Roman"/>
          <w:color w:val="000000"/>
          <w:sz w:val="24"/>
          <w:szCs w:val="24"/>
          <w:lang w:val="es-ES_tradnl"/>
        </w:rPr>
        <w:t>de la variable de tratamiento</w:t>
      </w:r>
      <w:r w:rsidR="002A3411">
        <w:rPr>
          <w:rFonts w:asciiTheme="majorHAnsi" w:eastAsia="Times New Roman" w:hAnsiTheme="majorHAnsi" w:cs="Times New Roman"/>
          <w:color w:val="000000"/>
          <w:sz w:val="24"/>
          <w:szCs w:val="24"/>
          <w:lang w:val="es-ES_tradnl"/>
        </w:rPr>
        <w:t xml:space="preserve">, </w:t>
      </w:r>
      <w:r>
        <w:rPr>
          <w:rFonts w:asciiTheme="majorHAnsi" w:eastAsia="Times New Roman" w:hAnsiTheme="majorHAnsi" w:cs="Times New Roman"/>
          <w:color w:val="000000"/>
          <w:sz w:val="24"/>
          <w:szCs w:val="24"/>
          <w:lang w:val="es-ES_tradnl"/>
        </w:rPr>
        <w:t xml:space="preserve"> </w:t>
      </w:r>
      <m:oMath>
        <m:sSub>
          <m:sSubPr>
            <m:ctrlPr>
              <w:rPr>
                <w:rFonts w:ascii="Cambria Math" w:hAnsi="Cambria Math"/>
                <w:i/>
              </w:rPr>
            </m:ctrlPr>
          </m:sSubPr>
          <m:e>
            <m:r>
              <w:rPr>
                <w:rFonts w:ascii="Cambria Math" w:hAnsi="Cambria Math"/>
              </w:rPr>
              <m:t>β</m:t>
            </m:r>
          </m:e>
          <m:sub>
            <m:r>
              <w:rPr>
                <w:rFonts w:ascii="Cambria Math" w:hAnsi="Cambria Math"/>
                <w:lang w:val="es-ES_tradnl"/>
              </w:rPr>
              <m:t>1</m:t>
            </m:r>
          </m:sub>
        </m:sSub>
      </m:oMath>
      <w:r w:rsidR="002A3411">
        <w:rPr>
          <w:rFonts w:asciiTheme="majorHAnsi" w:eastAsia="Times New Roman" w:hAnsiTheme="majorHAnsi" w:cs="Times New Roman"/>
          <w:color w:val="000000"/>
          <w:sz w:val="24"/>
          <w:szCs w:val="24"/>
          <w:lang w:val="es-ES_tradnl"/>
        </w:rPr>
        <w:t xml:space="preserve"> </w:t>
      </w:r>
      <w:r>
        <w:rPr>
          <w:rFonts w:asciiTheme="majorHAnsi" w:eastAsia="Times New Roman" w:hAnsiTheme="majorHAnsi" w:cs="Times New Roman"/>
          <w:color w:val="000000"/>
          <w:sz w:val="24"/>
          <w:szCs w:val="24"/>
          <w:lang w:val="es-ES_tradnl"/>
        </w:rPr>
        <w:t>(es decir, “</w:t>
      </w:r>
      <w:r w:rsidRPr="00FB3B43">
        <w:rPr>
          <w:rFonts w:asciiTheme="majorHAnsi" w:eastAsia="Times New Roman" w:hAnsiTheme="majorHAnsi" w:cs="Times New Roman"/>
          <w:color w:val="000000"/>
          <w:sz w:val="24"/>
          <w:szCs w:val="24"/>
          <w:lang w:val="es-ES_tradnl"/>
        </w:rPr>
        <w:t>contestó el teléfono</w:t>
      </w:r>
      <w:r>
        <w:rPr>
          <w:rFonts w:asciiTheme="majorHAnsi" w:eastAsia="Times New Roman" w:hAnsiTheme="majorHAnsi" w:cs="Times New Roman"/>
          <w:color w:val="000000"/>
          <w:sz w:val="24"/>
          <w:szCs w:val="24"/>
          <w:lang w:val="es-ES_tradnl"/>
        </w:rPr>
        <w:t>”</w:t>
      </w:r>
      <w:r w:rsidRPr="00FB3B43">
        <w:rPr>
          <w:rFonts w:asciiTheme="majorHAnsi" w:eastAsia="Times New Roman" w:hAnsiTheme="majorHAnsi" w:cs="Times New Roman"/>
          <w:color w:val="000000"/>
          <w:sz w:val="24"/>
          <w:szCs w:val="24"/>
          <w:lang w:val="es-ES_tradnl"/>
        </w:rPr>
        <w:t>) representa el impact</w:t>
      </w:r>
      <w:r>
        <w:rPr>
          <w:rFonts w:asciiTheme="majorHAnsi" w:eastAsia="Times New Roman" w:hAnsiTheme="majorHAnsi" w:cs="Times New Roman"/>
          <w:color w:val="000000"/>
          <w:sz w:val="24"/>
          <w:szCs w:val="24"/>
          <w:lang w:val="es-ES_tradnl"/>
        </w:rPr>
        <w:t>o estimado del programa, descontando las diferencias de los hogares entre ambos grupos.</w:t>
      </w:r>
    </w:p>
    <w:p w14:paraId="32D9E8EE" w14:textId="77777777" w:rsidR="00C33208" w:rsidRPr="00C33208" w:rsidRDefault="00C33208" w:rsidP="00C33208">
      <w:pPr>
        <w:spacing w:after="0" w:line="240" w:lineRule="atLeast"/>
        <w:ind w:firstLine="360"/>
        <w:jc w:val="both"/>
        <w:rPr>
          <w:rFonts w:asciiTheme="majorHAnsi" w:eastAsia="Times New Roman" w:hAnsiTheme="majorHAnsi" w:cs="Times New Roman"/>
          <w:color w:val="000000"/>
          <w:sz w:val="11"/>
          <w:szCs w:val="24"/>
          <w:lang w:val="es-ES_tradnl"/>
        </w:rPr>
      </w:pPr>
    </w:p>
    <w:p w14:paraId="69A460D7" w14:textId="77777777" w:rsidR="00C33208" w:rsidRPr="00C33208" w:rsidRDefault="00C33208" w:rsidP="00C33208">
      <w:pPr>
        <w:spacing w:after="0" w:line="240" w:lineRule="atLeast"/>
        <w:rPr>
          <w:rFonts w:asciiTheme="majorHAnsi" w:eastAsia="Times New Roman" w:hAnsiTheme="majorHAnsi" w:cs="Times New Roman"/>
          <w:b/>
          <w:bCs/>
          <w:i/>
          <w:color w:val="000000"/>
          <w:sz w:val="16"/>
          <w:szCs w:val="24"/>
          <w:lang w:val="es-ES_tradnl"/>
        </w:rPr>
      </w:pPr>
    </w:p>
    <w:tbl>
      <w:tblPr>
        <w:tblStyle w:val="TableGrid"/>
        <w:tblW w:w="9090" w:type="dxa"/>
        <w:tblInd w:w="108" w:type="dxa"/>
        <w:tblLook w:val="04A0" w:firstRow="1" w:lastRow="0" w:firstColumn="1" w:lastColumn="0" w:noHBand="0" w:noVBand="1"/>
      </w:tblPr>
      <w:tblGrid>
        <w:gridCol w:w="3092"/>
        <w:gridCol w:w="2213"/>
        <w:gridCol w:w="1934"/>
        <w:gridCol w:w="1851"/>
      </w:tblGrid>
      <w:tr w:rsidR="00C33208" w:rsidRPr="00A131C2" w14:paraId="1BDCB65C" w14:textId="77777777" w:rsidTr="00C33208">
        <w:tc>
          <w:tcPr>
            <w:tcW w:w="9090" w:type="dxa"/>
            <w:gridSpan w:val="4"/>
          </w:tcPr>
          <w:p w14:paraId="62240B91" w14:textId="02EE936E" w:rsidR="00C33208" w:rsidRPr="00671B65" w:rsidRDefault="00C33208" w:rsidP="00C33208">
            <w:pPr>
              <w:spacing w:line="240" w:lineRule="atLeast"/>
              <w:jc w:val="both"/>
              <w:rPr>
                <w:rFonts w:asciiTheme="majorHAnsi" w:eastAsia="Times New Roman" w:hAnsiTheme="majorHAnsi" w:cs="Times New Roman"/>
                <w:b/>
                <w:color w:val="000000"/>
                <w:sz w:val="24"/>
                <w:szCs w:val="24"/>
                <w:lang w:val="es-ES_tradnl"/>
              </w:rPr>
            </w:pPr>
            <w:r>
              <w:rPr>
                <w:rFonts w:asciiTheme="majorHAnsi" w:eastAsia="Times New Roman" w:hAnsiTheme="majorHAnsi" w:cs="Times New Roman"/>
                <w:b/>
                <w:color w:val="000000"/>
                <w:sz w:val="24"/>
                <w:szCs w:val="24"/>
                <w:lang w:val="es-ES_tradnl"/>
              </w:rPr>
              <w:t>Tabla 2</w:t>
            </w:r>
            <w:r w:rsidR="00ED3393">
              <w:rPr>
                <w:rFonts w:asciiTheme="majorHAnsi" w:eastAsia="Times New Roman" w:hAnsiTheme="majorHAnsi" w:cs="Times New Roman"/>
                <w:b/>
                <w:color w:val="000000"/>
                <w:sz w:val="24"/>
                <w:szCs w:val="24"/>
                <w:lang w:val="es-ES_tradnl"/>
              </w:rPr>
              <w:t>a</w:t>
            </w:r>
            <w:r w:rsidRPr="00671B65">
              <w:rPr>
                <w:rFonts w:asciiTheme="majorHAnsi" w:eastAsia="Times New Roman" w:hAnsiTheme="majorHAnsi" w:cs="Times New Roman"/>
                <w:b/>
                <w:color w:val="000000"/>
                <w:sz w:val="24"/>
                <w:szCs w:val="24"/>
                <w:lang w:val="es-ES_tradnl"/>
              </w:rPr>
              <w:t>: Características promedio de los hogares</w:t>
            </w:r>
            <w:r>
              <w:rPr>
                <w:rFonts w:asciiTheme="majorHAnsi" w:eastAsia="Times New Roman" w:hAnsiTheme="majorHAnsi" w:cs="Times New Roman"/>
                <w:b/>
                <w:color w:val="000000"/>
                <w:sz w:val="24"/>
                <w:szCs w:val="24"/>
                <w:lang w:val="es-ES_tradnl"/>
              </w:rPr>
              <w:t xml:space="preserve"> en la línea de base</w:t>
            </w:r>
          </w:p>
        </w:tc>
      </w:tr>
      <w:tr w:rsidR="001F7FC3" w:rsidRPr="00671B65" w14:paraId="34183639" w14:textId="77777777" w:rsidTr="006652E3">
        <w:tc>
          <w:tcPr>
            <w:tcW w:w="3420" w:type="dxa"/>
          </w:tcPr>
          <w:p w14:paraId="7D4CA47C" w14:textId="77777777" w:rsidR="001F7FC3" w:rsidRPr="00671B65" w:rsidRDefault="001F7FC3" w:rsidP="001F7FC3">
            <w:pPr>
              <w:spacing w:line="240" w:lineRule="atLeast"/>
              <w:jc w:val="both"/>
              <w:rPr>
                <w:rFonts w:asciiTheme="majorHAnsi" w:eastAsia="Times New Roman" w:hAnsiTheme="majorHAnsi" w:cs="Times New Roman"/>
                <w:color w:val="000000"/>
                <w:sz w:val="24"/>
                <w:szCs w:val="24"/>
                <w:lang w:val="es-ES_tradnl"/>
              </w:rPr>
            </w:pPr>
          </w:p>
        </w:tc>
        <w:tc>
          <w:tcPr>
            <w:tcW w:w="2295" w:type="dxa"/>
          </w:tcPr>
          <w:p w14:paraId="004F2AAD" w14:textId="77777777" w:rsidR="001F7FC3" w:rsidRDefault="001F7FC3" w:rsidP="00225364">
            <w:pPr>
              <w:spacing w:line="240" w:lineRule="atLeast"/>
              <w:rPr>
                <w:rFonts w:asciiTheme="majorHAnsi" w:eastAsia="Times New Roman" w:hAnsiTheme="majorHAnsi" w:cs="Times New Roman"/>
                <w:color w:val="000000"/>
                <w:sz w:val="24"/>
                <w:szCs w:val="24"/>
                <w:lang w:val="es-ES_tradnl"/>
              </w:rPr>
            </w:pPr>
            <w:r w:rsidRPr="006504BC">
              <w:rPr>
                <w:rFonts w:asciiTheme="majorHAnsi" w:eastAsia="Times New Roman" w:hAnsiTheme="majorHAnsi" w:cs="Times New Roman"/>
                <w:color w:val="000000"/>
                <w:sz w:val="24"/>
                <w:szCs w:val="24"/>
                <w:lang w:val="es-ES_tradnl"/>
              </w:rPr>
              <w:t>Contestaron el teléfono</w:t>
            </w:r>
          </w:p>
          <w:p w14:paraId="7824EB9D" w14:textId="53D61CDC" w:rsidR="001F7FC3" w:rsidRPr="00671B65" w:rsidRDefault="001F7FC3" w:rsidP="006652E3">
            <w:pPr>
              <w:spacing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(Grupo</w:t>
            </w:r>
            <w:r w:rsidR="00225364">
              <w:rPr>
                <w:rFonts w:asciiTheme="majorHAnsi" w:eastAsia="Times New Roman" w:hAnsiTheme="majorHAnsi" w:cs="Times New Roman"/>
                <w:color w:val="000000"/>
                <w:sz w:val="24"/>
                <w:szCs w:val="24"/>
                <w:lang w:val="es-ES_tradnl"/>
              </w:rPr>
              <w:t xml:space="preserve"> </w:t>
            </w:r>
            <w:r>
              <w:rPr>
                <w:rFonts w:asciiTheme="majorHAnsi" w:eastAsia="Times New Roman" w:hAnsiTheme="majorHAnsi" w:cs="Times New Roman"/>
                <w:color w:val="000000"/>
                <w:sz w:val="24"/>
                <w:szCs w:val="24"/>
                <w:lang w:val="es-ES_tradnl"/>
              </w:rPr>
              <w:t>de “Tratamiento”)</w:t>
            </w:r>
          </w:p>
        </w:tc>
        <w:tc>
          <w:tcPr>
            <w:tcW w:w="2025" w:type="dxa"/>
          </w:tcPr>
          <w:p w14:paraId="3B6FCBCA" w14:textId="77777777" w:rsidR="001F7FC3" w:rsidRDefault="001F7FC3" w:rsidP="00225364">
            <w:pPr>
              <w:spacing w:line="240" w:lineRule="atLeast"/>
              <w:rPr>
                <w:rFonts w:asciiTheme="majorHAnsi" w:eastAsia="Times New Roman" w:hAnsiTheme="majorHAnsi" w:cs="Times New Roman"/>
                <w:color w:val="000000"/>
                <w:sz w:val="24"/>
                <w:szCs w:val="24"/>
                <w:lang w:val="es-ES_tradnl"/>
              </w:rPr>
            </w:pPr>
            <w:r w:rsidRPr="006504BC">
              <w:rPr>
                <w:rFonts w:asciiTheme="majorHAnsi" w:eastAsia="Times New Roman" w:hAnsiTheme="majorHAnsi" w:cs="Times New Roman"/>
                <w:color w:val="000000"/>
                <w:sz w:val="24"/>
                <w:szCs w:val="24"/>
                <w:lang w:val="es-ES_tradnl"/>
              </w:rPr>
              <w:t>No contestaron el teléfono</w:t>
            </w:r>
          </w:p>
          <w:p w14:paraId="4AE9DFDF" w14:textId="2475162E" w:rsidR="001F7FC3" w:rsidRPr="00671B65" w:rsidRDefault="001F7FC3" w:rsidP="006652E3">
            <w:pPr>
              <w:spacing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 xml:space="preserve">(Grupo de “Control”) </w:t>
            </w:r>
          </w:p>
        </w:tc>
        <w:tc>
          <w:tcPr>
            <w:tcW w:w="1350" w:type="dxa"/>
          </w:tcPr>
          <w:p w14:paraId="093E3F8A" w14:textId="3AE0AED7" w:rsidR="001F7FC3" w:rsidRPr="00671B65" w:rsidRDefault="001F7FC3" w:rsidP="006652E3">
            <w:pPr>
              <w:spacing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Diferencia (“Tratamiento”-“Control”)</w:t>
            </w:r>
          </w:p>
        </w:tc>
      </w:tr>
      <w:tr w:rsidR="00C33208" w:rsidRPr="00671B65" w14:paraId="5B8BDB63" w14:textId="77777777" w:rsidTr="006652E3">
        <w:tc>
          <w:tcPr>
            <w:tcW w:w="3420" w:type="dxa"/>
          </w:tcPr>
          <w:p w14:paraId="1FE4FF2D"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Tamaño del hogar</w:t>
            </w:r>
          </w:p>
        </w:tc>
        <w:tc>
          <w:tcPr>
            <w:tcW w:w="2295" w:type="dxa"/>
          </w:tcPr>
          <w:p w14:paraId="2F1E2C5A"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4,56</w:t>
            </w:r>
          </w:p>
        </w:tc>
        <w:tc>
          <w:tcPr>
            <w:tcW w:w="2025" w:type="dxa"/>
          </w:tcPr>
          <w:p w14:paraId="33984BB8"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4,5</w:t>
            </w:r>
          </w:p>
        </w:tc>
        <w:tc>
          <w:tcPr>
            <w:tcW w:w="1350" w:type="dxa"/>
          </w:tcPr>
          <w:p w14:paraId="749D8F35"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0,06</w:t>
            </w:r>
          </w:p>
        </w:tc>
      </w:tr>
      <w:tr w:rsidR="00C33208" w:rsidRPr="00671B65" w14:paraId="2B167062" w14:textId="77777777" w:rsidTr="006652E3">
        <w:tc>
          <w:tcPr>
            <w:tcW w:w="3420" w:type="dxa"/>
          </w:tcPr>
          <w:p w14:paraId="1F6C5DFA"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Porcentaje de hogares con mujeres como jefas de hogar</w:t>
            </w:r>
          </w:p>
        </w:tc>
        <w:tc>
          <w:tcPr>
            <w:tcW w:w="2295" w:type="dxa"/>
          </w:tcPr>
          <w:p w14:paraId="1B5E00B6"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7,3</w:t>
            </w:r>
          </w:p>
        </w:tc>
        <w:tc>
          <w:tcPr>
            <w:tcW w:w="2025" w:type="dxa"/>
          </w:tcPr>
          <w:p w14:paraId="004E0523"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10</w:t>
            </w:r>
          </w:p>
        </w:tc>
        <w:tc>
          <w:tcPr>
            <w:tcW w:w="1350" w:type="dxa"/>
          </w:tcPr>
          <w:p w14:paraId="4C27B9F9"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-2,3 pp**</w:t>
            </w:r>
          </w:p>
        </w:tc>
      </w:tr>
      <w:tr w:rsidR="00C33208" w:rsidRPr="00671B65" w14:paraId="346B1BE1" w14:textId="77777777" w:rsidTr="006652E3">
        <w:tc>
          <w:tcPr>
            <w:tcW w:w="3420" w:type="dxa"/>
          </w:tcPr>
          <w:p w14:paraId="16E2292F"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 xml:space="preserve">Porcentaje de hogares con acceso a agua potable </w:t>
            </w:r>
          </w:p>
        </w:tc>
        <w:tc>
          <w:tcPr>
            <w:tcW w:w="2295" w:type="dxa"/>
          </w:tcPr>
          <w:p w14:paraId="7D52B1C8"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12,3</w:t>
            </w:r>
          </w:p>
        </w:tc>
        <w:tc>
          <w:tcPr>
            <w:tcW w:w="2025" w:type="dxa"/>
          </w:tcPr>
          <w:p w14:paraId="687B5152"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15,2</w:t>
            </w:r>
          </w:p>
        </w:tc>
        <w:tc>
          <w:tcPr>
            <w:tcW w:w="1350" w:type="dxa"/>
          </w:tcPr>
          <w:p w14:paraId="5DEBA6CE"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-2,9 pp**</w:t>
            </w:r>
          </w:p>
        </w:tc>
      </w:tr>
      <w:tr w:rsidR="00C33208" w:rsidRPr="00671B65" w14:paraId="7CFA25AF" w14:textId="77777777" w:rsidTr="006652E3">
        <w:tc>
          <w:tcPr>
            <w:tcW w:w="3420" w:type="dxa"/>
          </w:tcPr>
          <w:p w14:paraId="0C1967EC"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Porcentaje de jefes de hogar que tienen educación primaria</w:t>
            </w:r>
          </w:p>
        </w:tc>
        <w:tc>
          <w:tcPr>
            <w:tcW w:w="2295" w:type="dxa"/>
          </w:tcPr>
          <w:p w14:paraId="45B492C3"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65,8</w:t>
            </w:r>
          </w:p>
        </w:tc>
        <w:tc>
          <w:tcPr>
            <w:tcW w:w="2025" w:type="dxa"/>
          </w:tcPr>
          <w:p w14:paraId="3B6F2E5D"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61,0</w:t>
            </w:r>
          </w:p>
        </w:tc>
        <w:tc>
          <w:tcPr>
            <w:tcW w:w="1350" w:type="dxa"/>
          </w:tcPr>
          <w:p w14:paraId="3352725D"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4,8 pp</w:t>
            </w:r>
          </w:p>
        </w:tc>
      </w:tr>
      <w:tr w:rsidR="00C33208" w:rsidRPr="00671B65" w14:paraId="6B5AA388" w14:textId="77777777" w:rsidTr="006652E3">
        <w:tc>
          <w:tcPr>
            <w:tcW w:w="3420" w:type="dxa"/>
          </w:tcPr>
          <w:p w14:paraId="2384AADA"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 xml:space="preserve">Ingreso promedio de los jefes de hogar (en USD) </w:t>
            </w:r>
          </w:p>
        </w:tc>
        <w:tc>
          <w:tcPr>
            <w:tcW w:w="2295" w:type="dxa"/>
          </w:tcPr>
          <w:p w14:paraId="339B45D6"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241</w:t>
            </w:r>
          </w:p>
        </w:tc>
        <w:tc>
          <w:tcPr>
            <w:tcW w:w="2025" w:type="dxa"/>
          </w:tcPr>
          <w:p w14:paraId="66D2F802"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217</w:t>
            </w:r>
          </w:p>
        </w:tc>
        <w:tc>
          <w:tcPr>
            <w:tcW w:w="1350" w:type="dxa"/>
          </w:tcPr>
          <w:p w14:paraId="468159B1"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24**</w:t>
            </w:r>
          </w:p>
        </w:tc>
      </w:tr>
      <w:tr w:rsidR="00C33208" w:rsidRPr="00671B65" w14:paraId="2D40FC86" w14:textId="77777777" w:rsidTr="006652E3">
        <w:tc>
          <w:tcPr>
            <w:tcW w:w="3420" w:type="dxa"/>
          </w:tcPr>
          <w:p w14:paraId="0F407625"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Tamaño de la muestra</w:t>
            </w:r>
          </w:p>
        </w:tc>
        <w:tc>
          <w:tcPr>
            <w:tcW w:w="2295" w:type="dxa"/>
          </w:tcPr>
          <w:p w14:paraId="370125E9"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4.000</w:t>
            </w:r>
          </w:p>
        </w:tc>
        <w:tc>
          <w:tcPr>
            <w:tcW w:w="2025" w:type="dxa"/>
          </w:tcPr>
          <w:p w14:paraId="42182586"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6.000</w:t>
            </w:r>
          </w:p>
        </w:tc>
        <w:tc>
          <w:tcPr>
            <w:tcW w:w="1350" w:type="dxa"/>
          </w:tcPr>
          <w:p w14:paraId="33646344" w14:textId="77777777" w:rsidR="00C33208" w:rsidRPr="00671B65" w:rsidRDefault="00C33208" w:rsidP="00C33208">
            <w:pPr>
              <w:spacing w:line="240" w:lineRule="atLeast"/>
              <w:jc w:val="both"/>
              <w:rPr>
                <w:rFonts w:asciiTheme="majorHAnsi" w:eastAsia="Times New Roman" w:hAnsiTheme="majorHAnsi" w:cs="Times New Roman"/>
                <w:color w:val="000000"/>
                <w:sz w:val="24"/>
                <w:szCs w:val="24"/>
                <w:lang w:val="es-ES_tradnl"/>
              </w:rPr>
            </w:pPr>
          </w:p>
        </w:tc>
      </w:tr>
    </w:tbl>
    <w:p w14:paraId="31246BD6" w14:textId="77777777" w:rsidR="00C33208" w:rsidRPr="00595C27" w:rsidRDefault="00C33208" w:rsidP="00C33208">
      <w:pPr>
        <w:spacing w:after="0" w:line="240" w:lineRule="atLeast"/>
        <w:rPr>
          <w:rFonts w:asciiTheme="majorHAnsi" w:eastAsia="Times New Roman" w:hAnsiTheme="majorHAnsi" w:cs="Times New Roman"/>
          <w:color w:val="000000"/>
          <w:sz w:val="20"/>
          <w:szCs w:val="24"/>
        </w:rPr>
      </w:pPr>
      <w:r w:rsidRPr="00FB3B43">
        <w:rPr>
          <w:rFonts w:asciiTheme="majorHAnsi" w:eastAsia="Times New Roman" w:hAnsiTheme="majorHAnsi" w:cs="Times New Roman"/>
          <w:noProof/>
          <w:color w:val="000000"/>
          <w:sz w:val="24"/>
          <w:szCs w:val="24"/>
        </w:rPr>
        <mc:AlternateContent>
          <mc:Choice Requires="wps">
            <w:drawing>
              <wp:inline distT="0" distB="0" distL="0" distR="0" wp14:anchorId="3EE40D7C" wp14:editId="4DE62064">
                <wp:extent cx="9525" cy="9525"/>
                <wp:effectExtent l="0" t="0" r="0" b="0"/>
                <wp:docPr id="5" name="Rectangle 5" descr="Foto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08B52" id="Rectangle 5" o:spid="_x0000_s1026" alt="Foto 18"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" filled="f" stroked="f">
                <o:lock v:ext="edit" aspectratio="t"/>
                <w10:anchorlock/>
              </v:rect>
            </w:pict>
          </mc:Fallback>
        </mc:AlternateContent>
      </w:r>
      <w:r w:rsidRPr="00671B65">
        <w:rPr>
          <w:rFonts w:asciiTheme="majorHAnsi" w:eastAsia="Times New Roman" w:hAnsiTheme="majorHAnsi" w:cs="Times New Roman"/>
          <w:color w:val="000000"/>
          <w:sz w:val="20"/>
          <w:szCs w:val="24"/>
        </w:rPr>
        <w:t xml:space="preserve"> </w:t>
      </w:r>
      <w:r w:rsidRPr="00595C27">
        <w:rPr>
          <w:rFonts w:asciiTheme="majorHAnsi" w:eastAsia="Times New Roman" w:hAnsiTheme="majorHAnsi" w:cs="Times New Roman"/>
          <w:color w:val="000000"/>
          <w:sz w:val="20"/>
          <w:szCs w:val="24"/>
        </w:rPr>
        <w:t>pp: puntos porcentuales.</w:t>
      </w:r>
    </w:p>
    <w:p w14:paraId="5D49AB56" w14:textId="77777777" w:rsidR="00C33208" w:rsidRPr="00595C27" w:rsidRDefault="00C33208" w:rsidP="00C33208">
      <w:pPr>
        <w:spacing w:after="0" w:line="240" w:lineRule="atLeast"/>
        <w:rPr>
          <w:rFonts w:asciiTheme="majorHAnsi" w:eastAsia="Times New Roman" w:hAnsiTheme="majorHAnsi" w:cs="Times New Roman"/>
          <w:color w:val="000000"/>
          <w:sz w:val="20"/>
          <w:szCs w:val="24"/>
        </w:rPr>
      </w:pPr>
      <w:r w:rsidRPr="00595C27">
        <w:rPr>
          <w:rFonts w:asciiTheme="majorHAnsi" w:eastAsia="Times New Roman" w:hAnsiTheme="majorHAnsi" w:cs="Times New Roman"/>
          <w:color w:val="000000"/>
          <w:sz w:val="20"/>
          <w:szCs w:val="24"/>
        </w:rPr>
        <w:t>*: estadísticamente significativo al 10%</w:t>
      </w:r>
    </w:p>
    <w:p w14:paraId="6E3EDDBA" w14:textId="77777777" w:rsidR="00C33208" w:rsidRDefault="00C33208" w:rsidP="00C33208">
      <w:pPr>
        <w:spacing w:after="0" w:line="240" w:lineRule="atLeast"/>
        <w:rPr>
          <w:rFonts w:asciiTheme="majorHAnsi" w:eastAsia="Times New Roman" w:hAnsiTheme="majorHAnsi" w:cs="Times New Roman"/>
          <w:color w:val="000000"/>
          <w:sz w:val="20"/>
          <w:szCs w:val="24"/>
        </w:rPr>
      </w:pPr>
      <w:r w:rsidRPr="00595C27">
        <w:rPr>
          <w:rFonts w:asciiTheme="majorHAnsi" w:eastAsia="Times New Roman" w:hAnsiTheme="majorHAnsi" w:cs="Times New Roman"/>
          <w:color w:val="000000"/>
          <w:sz w:val="20"/>
          <w:szCs w:val="24"/>
        </w:rPr>
        <w:t>**: estadísticamente significativo al 5%</w:t>
      </w:r>
    </w:p>
    <w:p w14:paraId="7CCD2074" w14:textId="77777777" w:rsidR="0034755B" w:rsidRPr="00595C27" w:rsidRDefault="0034755B" w:rsidP="00C33208">
      <w:pPr>
        <w:spacing w:after="0" w:line="240" w:lineRule="atLeast"/>
        <w:rPr>
          <w:rFonts w:asciiTheme="majorHAnsi" w:eastAsia="Times New Roman" w:hAnsiTheme="majorHAnsi" w:cs="Times New Roman"/>
          <w:color w:val="000000"/>
          <w:sz w:val="20"/>
          <w:szCs w:val="24"/>
        </w:rPr>
      </w:pPr>
    </w:p>
    <w:p w14:paraId="6462F3F4" w14:textId="1793DB67" w:rsidR="00C33208" w:rsidRDefault="00C33208" w:rsidP="00C33208">
      <w:pPr>
        <w:spacing w:after="0" w:line="240" w:lineRule="atLeast"/>
        <w:jc w:val="both"/>
        <w:rPr>
          <w:ins w:id="4" w:author="Acevedo Alameda, Paloma" w:date="2017-05-30T17:08:00Z"/>
          <w:rFonts w:asciiTheme="majorHAnsi" w:eastAsia="Times New Roman" w:hAnsiTheme="majorHAnsi" w:cs="Times New Roman"/>
          <w:b/>
          <w:bCs/>
          <w:color w:val="000000"/>
          <w:sz w:val="24"/>
          <w:szCs w:val="24"/>
          <w:lang w:val="es-ES_tradnl"/>
        </w:rPr>
      </w:pPr>
    </w:p>
    <w:p w14:paraId="1E54AE4D" w14:textId="1FE24680" w:rsidR="005D58E9" w:rsidRDefault="005D58E9" w:rsidP="00C33208">
      <w:pPr>
        <w:spacing w:after="0" w:line="240" w:lineRule="atLeast"/>
        <w:jc w:val="both"/>
        <w:rPr>
          <w:ins w:id="5" w:author="Acevedo Alameda, Paloma" w:date="2017-05-30T17:08:00Z"/>
          <w:rFonts w:asciiTheme="majorHAnsi" w:eastAsia="Times New Roman" w:hAnsiTheme="majorHAnsi" w:cs="Times New Roman"/>
          <w:b/>
          <w:bCs/>
          <w:color w:val="000000"/>
          <w:sz w:val="24"/>
          <w:szCs w:val="24"/>
          <w:lang w:val="es-ES_tradnl"/>
        </w:rPr>
      </w:pPr>
    </w:p>
    <w:p w14:paraId="46B77032" w14:textId="6E58CBFC" w:rsidR="005D58E9" w:rsidRDefault="005D58E9" w:rsidP="00C33208">
      <w:pPr>
        <w:spacing w:after="0" w:line="240" w:lineRule="atLeast"/>
        <w:jc w:val="both"/>
        <w:rPr>
          <w:ins w:id="6" w:author="Acevedo Alameda, Paloma" w:date="2017-05-30T17:08:00Z"/>
          <w:rFonts w:asciiTheme="majorHAnsi" w:eastAsia="Times New Roman" w:hAnsiTheme="majorHAnsi" w:cs="Times New Roman"/>
          <w:b/>
          <w:bCs/>
          <w:color w:val="000000"/>
          <w:sz w:val="24"/>
          <w:szCs w:val="24"/>
          <w:lang w:val="es-ES_tradnl"/>
        </w:rPr>
      </w:pPr>
    </w:p>
    <w:p w14:paraId="5F966753" w14:textId="77777777" w:rsidR="005D58E9" w:rsidRDefault="005D58E9" w:rsidP="00C33208">
      <w:pPr>
        <w:spacing w:after="0" w:line="240" w:lineRule="atLeast"/>
        <w:jc w:val="both"/>
        <w:rPr>
          <w:rFonts w:asciiTheme="majorHAnsi" w:eastAsia="Times New Roman" w:hAnsiTheme="majorHAnsi" w:cs="Times New Roman"/>
          <w:b/>
          <w:bCs/>
          <w:color w:val="000000"/>
          <w:sz w:val="24"/>
          <w:szCs w:val="24"/>
          <w:lang w:val="es-ES_tradnl"/>
        </w:rPr>
      </w:pPr>
    </w:p>
    <w:tbl>
      <w:tblPr>
        <w:tblStyle w:val="TableGrid"/>
        <w:tblW w:w="7384" w:type="dxa"/>
        <w:jc w:val="center"/>
        <w:tblLook w:val="04A0" w:firstRow="1" w:lastRow="0" w:firstColumn="1" w:lastColumn="0" w:noHBand="0" w:noVBand="1"/>
      </w:tblPr>
      <w:tblGrid>
        <w:gridCol w:w="4104"/>
        <w:gridCol w:w="3280"/>
      </w:tblGrid>
      <w:tr w:rsidR="00ED3393" w:rsidRPr="00A131C2" w14:paraId="0327D0D6" w14:textId="77777777" w:rsidTr="004F354A">
        <w:trPr>
          <w:jc w:val="center"/>
        </w:trPr>
        <w:tc>
          <w:tcPr>
            <w:tcW w:w="7384" w:type="dxa"/>
            <w:gridSpan w:val="2"/>
          </w:tcPr>
          <w:p w14:paraId="4335D48C" w14:textId="1559FE98" w:rsidR="00ED3393" w:rsidRPr="00ED0335" w:rsidRDefault="00ED3393" w:rsidP="004F354A">
            <w:pPr>
              <w:spacing w:line="240" w:lineRule="atLeast"/>
              <w:jc w:val="center"/>
              <w:rPr>
                <w:rFonts w:asciiTheme="majorHAnsi" w:eastAsia="Times New Roman" w:hAnsiTheme="majorHAnsi" w:cs="Times New Roman"/>
                <w:b/>
                <w:color w:val="000000"/>
                <w:sz w:val="24"/>
                <w:szCs w:val="24"/>
                <w:lang w:val="es-ES_tradnl"/>
              </w:rPr>
            </w:pPr>
            <w:r>
              <w:rPr>
                <w:rFonts w:asciiTheme="majorHAnsi" w:eastAsia="Times New Roman" w:hAnsiTheme="majorHAnsi" w:cs="Times New Roman"/>
                <w:b/>
                <w:color w:val="000000"/>
                <w:sz w:val="24"/>
                <w:szCs w:val="24"/>
                <w:lang w:val="es-ES_tradnl"/>
              </w:rPr>
              <w:lastRenderedPageBreak/>
              <w:t xml:space="preserve">Tabla 2b: </w:t>
            </w:r>
            <w:r w:rsidR="008C10EB" w:rsidRPr="00AC6E24">
              <w:rPr>
                <w:rFonts w:asciiTheme="majorHAnsi" w:eastAsia="Times New Roman" w:hAnsiTheme="majorHAnsi" w:cs="Times New Roman"/>
                <w:b/>
                <w:color w:val="000000"/>
                <w:sz w:val="24"/>
                <w:szCs w:val="24"/>
                <w:lang w:val="es-ES_tradnl"/>
              </w:rPr>
              <w:t>Resultados de la campaña según los distintos métodos</w:t>
            </w:r>
          </w:p>
        </w:tc>
      </w:tr>
      <w:tr w:rsidR="00ED3393" w:rsidRPr="00ED0335" w14:paraId="2C7C80CF" w14:textId="77777777" w:rsidTr="004F354A">
        <w:trPr>
          <w:jc w:val="center"/>
        </w:trPr>
        <w:tc>
          <w:tcPr>
            <w:tcW w:w="4104" w:type="dxa"/>
          </w:tcPr>
          <w:p w14:paraId="29834A48" w14:textId="77777777" w:rsidR="00ED3393" w:rsidRPr="006504BC" w:rsidRDefault="00ED3393" w:rsidP="004F354A">
            <w:pPr>
              <w:spacing w:line="240" w:lineRule="atLeast"/>
              <w:jc w:val="center"/>
              <w:rPr>
                <w:rFonts w:asciiTheme="majorHAnsi" w:eastAsia="Times New Roman" w:hAnsiTheme="majorHAnsi" w:cs="Times New Roman"/>
                <w:color w:val="000000"/>
                <w:sz w:val="24"/>
                <w:szCs w:val="24"/>
                <w:lang w:val="es-ES_tradnl"/>
              </w:rPr>
            </w:pPr>
          </w:p>
        </w:tc>
        <w:tc>
          <w:tcPr>
            <w:tcW w:w="3280" w:type="dxa"/>
          </w:tcPr>
          <w:p w14:paraId="2CC569E7" w14:textId="77777777" w:rsidR="00ED3393" w:rsidRPr="006504BC" w:rsidRDefault="00ED3393" w:rsidP="004F354A">
            <w:pPr>
              <w:spacing w:line="240" w:lineRule="atLeast"/>
              <w:jc w:val="center"/>
              <w:rPr>
                <w:rFonts w:asciiTheme="majorHAnsi" w:eastAsia="Times New Roman" w:hAnsiTheme="majorHAnsi" w:cs="Times New Roman"/>
                <w:color w:val="000000"/>
                <w:sz w:val="24"/>
                <w:szCs w:val="24"/>
                <w:lang w:val="es-ES_tradnl"/>
              </w:rPr>
            </w:pPr>
            <w:r w:rsidRPr="006504BC">
              <w:rPr>
                <w:rFonts w:asciiTheme="majorHAnsi" w:eastAsia="Times New Roman" w:hAnsiTheme="majorHAnsi" w:cs="Times New Roman"/>
                <w:color w:val="000000"/>
                <w:sz w:val="24"/>
                <w:szCs w:val="24"/>
                <w:lang w:val="es-ES_tradnl"/>
              </w:rPr>
              <w:t>Impacto estimado</w:t>
            </w:r>
          </w:p>
        </w:tc>
      </w:tr>
      <w:tr w:rsidR="00ED3393" w:rsidRPr="00ED0335" w14:paraId="0CC8FFC3" w14:textId="77777777" w:rsidTr="004F354A">
        <w:trPr>
          <w:jc w:val="center"/>
        </w:trPr>
        <w:tc>
          <w:tcPr>
            <w:tcW w:w="4104" w:type="dxa"/>
          </w:tcPr>
          <w:p w14:paraId="3F666063" w14:textId="77777777" w:rsidR="00ED3393" w:rsidRPr="006504BC" w:rsidRDefault="00ED3393" w:rsidP="004F354A">
            <w:pPr>
              <w:spacing w:line="240" w:lineRule="atLeast"/>
              <w:jc w:val="center"/>
              <w:rPr>
                <w:rFonts w:asciiTheme="majorHAnsi" w:eastAsia="Times New Roman" w:hAnsiTheme="majorHAnsi" w:cs="Times New Roman"/>
                <w:color w:val="000000"/>
                <w:sz w:val="24"/>
                <w:szCs w:val="24"/>
                <w:lang w:val="es-ES_tradnl"/>
              </w:rPr>
            </w:pPr>
            <w:r w:rsidRPr="006504BC">
              <w:rPr>
                <w:rFonts w:asciiTheme="majorHAnsi" w:eastAsia="Times New Roman" w:hAnsiTheme="majorHAnsi" w:cs="Times New Roman"/>
                <w:color w:val="000000"/>
                <w:sz w:val="24"/>
                <w:szCs w:val="24"/>
                <w:lang w:val="es-ES_tradnl"/>
              </w:rPr>
              <w:t xml:space="preserve">Método 1: diferencia </w:t>
            </w:r>
            <w:r>
              <w:rPr>
                <w:rFonts w:asciiTheme="majorHAnsi" w:eastAsia="Times New Roman" w:hAnsiTheme="majorHAnsi" w:cs="Times New Roman"/>
                <w:color w:val="000000"/>
                <w:sz w:val="24"/>
                <w:szCs w:val="24"/>
                <w:lang w:val="es-ES_tradnl"/>
              </w:rPr>
              <w:t>simple (</w:t>
            </w:r>
            <w:r w:rsidRPr="006504BC">
              <w:rPr>
                <w:rFonts w:asciiTheme="majorHAnsi" w:eastAsia="Times New Roman" w:hAnsiTheme="majorHAnsi" w:cs="Times New Roman"/>
                <w:color w:val="000000"/>
                <w:sz w:val="24"/>
                <w:szCs w:val="24"/>
                <w:lang w:val="es-ES_tradnl"/>
              </w:rPr>
              <w:t>de proporciones</w:t>
            </w:r>
            <w:r>
              <w:rPr>
                <w:rFonts w:asciiTheme="majorHAnsi" w:eastAsia="Times New Roman" w:hAnsiTheme="majorHAnsi" w:cs="Times New Roman"/>
                <w:color w:val="000000"/>
                <w:sz w:val="24"/>
                <w:szCs w:val="24"/>
                <w:lang w:val="es-ES_tradnl"/>
              </w:rPr>
              <w:t>)</w:t>
            </w:r>
          </w:p>
        </w:tc>
        <w:tc>
          <w:tcPr>
            <w:tcW w:w="3280" w:type="dxa"/>
            <w:vAlign w:val="center"/>
          </w:tcPr>
          <w:p w14:paraId="558C91FA" w14:textId="77777777" w:rsidR="00ED3393" w:rsidRPr="006504BC" w:rsidRDefault="00ED3393" w:rsidP="004F354A">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10,</w:t>
            </w:r>
            <w:r w:rsidRPr="006504BC">
              <w:rPr>
                <w:rFonts w:asciiTheme="majorHAnsi" w:eastAsia="Times New Roman" w:hAnsiTheme="majorHAnsi" w:cs="Times New Roman"/>
                <w:color w:val="000000"/>
                <w:sz w:val="24"/>
                <w:szCs w:val="24"/>
                <w:lang w:val="es-ES_tradnl"/>
              </w:rPr>
              <w:t>9 pp*</w:t>
            </w:r>
          </w:p>
        </w:tc>
      </w:tr>
      <w:tr w:rsidR="00ED3393" w:rsidRPr="00ED0335" w14:paraId="09B1F302" w14:textId="77777777" w:rsidTr="004F354A">
        <w:trPr>
          <w:jc w:val="center"/>
        </w:trPr>
        <w:tc>
          <w:tcPr>
            <w:tcW w:w="4104" w:type="dxa"/>
          </w:tcPr>
          <w:p w14:paraId="16088A73" w14:textId="77777777" w:rsidR="00ED3393" w:rsidRPr="006504BC" w:rsidRDefault="00ED3393" w:rsidP="004F354A">
            <w:pPr>
              <w:spacing w:line="240" w:lineRule="atLeast"/>
              <w:jc w:val="center"/>
              <w:rPr>
                <w:rFonts w:asciiTheme="majorHAnsi" w:eastAsia="Times New Roman" w:hAnsiTheme="majorHAnsi" w:cs="Times New Roman"/>
                <w:color w:val="000000"/>
                <w:sz w:val="24"/>
                <w:szCs w:val="24"/>
                <w:lang w:val="es-ES_tradnl"/>
              </w:rPr>
            </w:pPr>
            <w:r w:rsidRPr="006504BC">
              <w:rPr>
                <w:rFonts w:asciiTheme="majorHAnsi" w:eastAsia="Times New Roman" w:hAnsiTheme="majorHAnsi" w:cs="Times New Roman"/>
                <w:color w:val="000000"/>
                <w:sz w:val="24"/>
                <w:szCs w:val="24"/>
                <w:lang w:val="es-ES_tradnl"/>
              </w:rPr>
              <w:t>Método 2:</w:t>
            </w:r>
          </w:p>
          <w:p w14:paraId="60B41081" w14:textId="77777777" w:rsidR="00ED3393" w:rsidRPr="006504BC" w:rsidRDefault="00ED3393" w:rsidP="004F354A">
            <w:pPr>
              <w:spacing w:line="240" w:lineRule="atLeast"/>
              <w:jc w:val="center"/>
              <w:rPr>
                <w:rFonts w:asciiTheme="majorHAnsi" w:eastAsia="Times New Roman" w:hAnsiTheme="majorHAnsi" w:cs="Times New Roman"/>
                <w:color w:val="000000"/>
                <w:sz w:val="24"/>
                <w:szCs w:val="24"/>
                <w:lang w:val="es-ES_tradnl"/>
              </w:rPr>
            </w:pPr>
            <w:r w:rsidRPr="006504BC">
              <w:rPr>
                <w:rFonts w:asciiTheme="majorHAnsi" w:eastAsia="Times New Roman" w:hAnsiTheme="majorHAnsi" w:cs="Times New Roman"/>
                <w:color w:val="000000"/>
                <w:sz w:val="24"/>
                <w:szCs w:val="24"/>
                <w:lang w:val="es-ES_tradnl"/>
              </w:rPr>
              <w:t xml:space="preserve">Regresión </w:t>
            </w:r>
            <w:r>
              <w:rPr>
                <w:rFonts w:asciiTheme="majorHAnsi" w:eastAsia="Times New Roman" w:hAnsiTheme="majorHAnsi" w:cs="Times New Roman"/>
                <w:color w:val="000000"/>
                <w:sz w:val="24"/>
                <w:szCs w:val="24"/>
                <w:lang w:val="es-ES_tradnl"/>
              </w:rPr>
              <w:t>multivariable</w:t>
            </w:r>
          </w:p>
        </w:tc>
        <w:tc>
          <w:tcPr>
            <w:tcW w:w="3280" w:type="dxa"/>
            <w:vAlign w:val="center"/>
          </w:tcPr>
          <w:p w14:paraId="76E9FD93" w14:textId="77777777" w:rsidR="00ED3393" w:rsidRPr="006504BC" w:rsidRDefault="00ED3393" w:rsidP="004F354A">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6,</w:t>
            </w:r>
            <w:r w:rsidRPr="006504BC">
              <w:rPr>
                <w:rFonts w:asciiTheme="majorHAnsi" w:eastAsia="Times New Roman" w:hAnsiTheme="majorHAnsi" w:cs="Times New Roman"/>
                <w:color w:val="000000"/>
                <w:sz w:val="24"/>
                <w:szCs w:val="24"/>
                <w:lang w:val="es-ES_tradnl"/>
              </w:rPr>
              <w:t>1 pp**</w:t>
            </w:r>
          </w:p>
        </w:tc>
      </w:tr>
    </w:tbl>
    <w:p w14:paraId="6136BF3B" w14:textId="77777777" w:rsidR="00ED3393" w:rsidRPr="00595C27" w:rsidRDefault="00ED3393" w:rsidP="006652E3">
      <w:pPr>
        <w:spacing w:after="0" w:line="240" w:lineRule="atLeast"/>
        <w:rPr>
          <w:rFonts w:asciiTheme="majorHAnsi" w:eastAsia="Times New Roman" w:hAnsiTheme="majorHAnsi" w:cs="Times New Roman"/>
          <w:color w:val="000000"/>
          <w:sz w:val="20"/>
          <w:szCs w:val="24"/>
        </w:rPr>
      </w:pPr>
      <w:r w:rsidRPr="00595C27">
        <w:rPr>
          <w:rFonts w:asciiTheme="majorHAnsi" w:eastAsia="Times New Roman" w:hAnsiTheme="majorHAnsi" w:cs="Times New Roman"/>
          <w:color w:val="000000"/>
          <w:sz w:val="20"/>
          <w:szCs w:val="24"/>
        </w:rPr>
        <w:t>pp: puntos porcentuales.</w:t>
      </w:r>
    </w:p>
    <w:p w14:paraId="0C531CF8" w14:textId="77777777" w:rsidR="003065A5" w:rsidRPr="00595C27" w:rsidRDefault="003065A5" w:rsidP="003065A5">
      <w:pPr>
        <w:spacing w:after="0" w:line="240" w:lineRule="atLeast"/>
        <w:rPr>
          <w:rFonts w:asciiTheme="majorHAnsi" w:eastAsia="Times New Roman" w:hAnsiTheme="majorHAnsi" w:cs="Times New Roman"/>
          <w:color w:val="000000"/>
          <w:sz w:val="20"/>
          <w:szCs w:val="24"/>
        </w:rPr>
      </w:pPr>
      <w:r w:rsidRPr="00595C27">
        <w:rPr>
          <w:rFonts w:asciiTheme="majorHAnsi" w:eastAsia="Times New Roman" w:hAnsiTheme="majorHAnsi" w:cs="Times New Roman"/>
          <w:color w:val="000000"/>
          <w:sz w:val="20"/>
          <w:szCs w:val="24"/>
        </w:rPr>
        <w:t>*: estadísticamente significativo al 10%</w:t>
      </w:r>
    </w:p>
    <w:p w14:paraId="6B8B0419" w14:textId="77777777" w:rsidR="003065A5" w:rsidRPr="00595C27" w:rsidRDefault="003065A5" w:rsidP="003065A5">
      <w:pPr>
        <w:spacing w:after="0" w:line="240" w:lineRule="atLeast"/>
        <w:rPr>
          <w:rFonts w:asciiTheme="majorHAnsi" w:eastAsia="Times New Roman" w:hAnsiTheme="majorHAnsi" w:cs="Times New Roman"/>
          <w:color w:val="000000"/>
          <w:sz w:val="20"/>
          <w:szCs w:val="24"/>
        </w:rPr>
      </w:pPr>
      <w:r w:rsidRPr="00595C27">
        <w:rPr>
          <w:rFonts w:asciiTheme="majorHAnsi" w:eastAsia="Times New Roman" w:hAnsiTheme="majorHAnsi" w:cs="Times New Roman"/>
          <w:color w:val="000000"/>
          <w:sz w:val="20"/>
          <w:szCs w:val="24"/>
        </w:rPr>
        <w:t>**: estadísticamente significativo al 5%</w:t>
      </w:r>
    </w:p>
    <w:p w14:paraId="4F292127" w14:textId="77777777" w:rsidR="00ED3393" w:rsidRPr="00595C27" w:rsidRDefault="00ED3393" w:rsidP="00ED3393">
      <w:pPr>
        <w:spacing w:after="0" w:line="240" w:lineRule="atLeast"/>
        <w:ind w:left="990"/>
        <w:rPr>
          <w:rFonts w:asciiTheme="majorHAnsi" w:eastAsia="Times New Roman" w:hAnsiTheme="majorHAnsi" w:cs="Times New Roman"/>
          <w:color w:val="000000"/>
          <w:sz w:val="20"/>
          <w:szCs w:val="24"/>
        </w:rPr>
      </w:pPr>
    </w:p>
    <w:p w14:paraId="77E9A88F" w14:textId="77777777" w:rsidR="00ED3393" w:rsidRPr="006652E3" w:rsidRDefault="00ED3393" w:rsidP="000C5FFF">
      <w:pPr>
        <w:spacing w:after="0" w:line="240" w:lineRule="atLeast"/>
        <w:jc w:val="both"/>
        <w:rPr>
          <w:rFonts w:asciiTheme="majorHAnsi" w:eastAsia="Times New Roman" w:hAnsiTheme="majorHAnsi" w:cs="Times New Roman"/>
          <w:bCs/>
          <w:color w:val="000000"/>
          <w:sz w:val="24"/>
          <w:szCs w:val="24"/>
          <w:lang w:val="es-ES_tradnl"/>
        </w:rPr>
      </w:pPr>
    </w:p>
    <w:p w14:paraId="59F47C85" w14:textId="5A63A5D3" w:rsidR="000C5FFF" w:rsidRDefault="00AE3440" w:rsidP="000C5FFF">
      <w:pPr>
        <w:spacing w:after="0"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b/>
          <w:bCs/>
          <w:color w:val="000000"/>
          <w:sz w:val="24"/>
          <w:szCs w:val="24"/>
          <w:lang w:val="es-ES_tradnl"/>
        </w:rPr>
        <w:t>Pregunta 4</w:t>
      </w:r>
      <w:r w:rsidR="00C33208" w:rsidRPr="00FB3B43">
        <w:rPr>
          <w:rFonts w:asciiTheme="majorHAnsi" w:eastAsia="Times New Roman" w:hAnsiTheme="majorHAnsi" w:cs="Times New Roman"/>
          <w:b/>
          <w:bCs/>
          <w:color w:val="000000"/>
          <w:sz w:val="24"/>
          <w:szCs w:val="24"/>
          <w:lang w:val="es-ES_tradnl"/>
        </w:rPr>
        <w:t>:</w:t>
      </w:r>
      <w:r w:rsidR="00C33208" w:rsidRPr="00FB3B43">
        <w:rPr>
          <w:rFonts w:asciiTheme="majorHAnsi" w:eastAsia="Times New Roman" w:hAnsiTheme="majorHAnsi" w:cs="Times New Roman"/>
          <w:color w:val="000000"/>
          <w:sz w:val="24"/>
          <w:szCs w:val="24"/>
          <w:lang w:val="es-ES_tradnl"/>
        </w:rPr>
        <w:t xml:space="preserve"> ¿Cree que el impacto estimado con el </w:t>
      </w:r>
      <w:r w:rsidR="00C33208">
        <w:rPr>
          <w:rFonts w:asciiTheme="majorHAnsi" w:eastAsia="Times New Roman" w:hAnsiTheme="majorHAnsi" w:cs="Times New Roman"/>
          <w:color w:val="000000"/>
          <w:sz w:val="24"/>
          <w:szCs w:val="24"/>
          <w:lang w:val="es-ES_tradnl"/>
        </w:rPr>
        <w:t>M</w:t>
      </w:r>
      <w:r w:rsidR="00C33208" w:rsidRPr="00FB3B43">
        <w:rPr>
          <w:rFonts w:asciiTheme="majorHAnsi" w:eastAsia="Times New Roman" w:hAnsiTheme="majorHAnsi" w:cs="Times New Roman"/>
          <w:color w:val="000000"/>
          <w:sz w:val="24"/>
          <w:szCs w:val="24"/>
          <w:lang w:val="es-ES_tradnl"/>
        </w:rPr>
        <w:t xml:space="preserve">étodo 2 representa el verdadero efecto causal de la campaña de llamadas sobre las tasas de conexión de saneamiento? ¿Por qué </w:t>
      </w:r>
      <w:r w:rsidR="00C33208">
        <w:rPr>
          <w:rFonts w:asciiTheme="majorHAnsi" w:eastAsia="Times New Roman" w:hAnsiTheme="majorHAnsi" w:cs="Times New Roman"/>
          <w:color w:val="000000"/>
          <w:sz w:val="24"/>
          <w:szCs w:val="24"/>
          <w:lang w:val="es-ES_tradnl"/>
        </w:rPr>
        <w:t xml:space="preserve">si </w:t>
      </w:r>
      <w:r w:rsidR="00C33208" w:rsidRPr="00FB3B43">
        <w:rPr>
          <w:rFonts w:asciiTheme="majorHAnsi" w:eastAsia="Times New Roman" w:hAnsiTheme="majorHAnsi" w:cs="Times New Roman"/>
          <w:color w:val="000000"/>
          <w:sz w:val="24"/>
          <w:szCs w:val="24"/>
          <w:lang w:val="es-ES_tradnl"/>
        </w:rPr>
        <w:t>o por qué no?</w:t>
      </w:r>
      <w:r w:rsidR="000C5FFF">
        <w:rPr>
          <w:rFonts w:asciiTheme="majorHAnsi" w:eastAsia="Times New Roman" w:hAnsiTheme="majorHAnsi" w:cs="Times New Roman"/>
          <w:b/>
          <w:bCs/>
          <w:color w:val="000000"/>
          <w:sz w:val="24"/>
          <w:szCs w:val="24"/>
          <w:lang w:val="es-ES_tradnl"/>
        </w:rPr>
        <w:t xml:space="preserve"> </w:t>
      </w:r>
      <w:r w:rsidR="000C5FFF" w:rsidRPr="00FB3B43">
        <w:rPr>
          <w:rFonts w:asciiTheme="majorHAnsi" w:eastAsia="Times New Roman" w:hAnsiTheme="majorHAnsi" w:cs="Times New Roman"/>
          <w:color w:val="000000"/>
          <w:sz w:val="24"/>
          <w:szCs w:val="24"/>
          <w:lang w:val="es-ES_tradnl"/>
        </w:rPr>
        <w:t xml:space="preserve">¿Por qué cree que el impacto estimado utilizando el </w:t>
      </w:r>
      <w:r w:rsidR="000C5FFF">
        <w:rPr>
          <w:rFonts w:asciiTheme="majorHAnsi" w:eastAsia="Times New Roman" w:hAnsiTheme="majorHAnsi" w:cs="Times New Roman"/>
          <w:color w:val="000000"/>
          <w:sz w:val="24"/>
          <w:szCs w:val="24"/>
          <w:lang w:val="es-ES_tradnl"/>
        </w:rPr>
        <w:t>M</w:t>
      </w:r>
      <w:r w:rsidR="000C5FFF" w:rsidRPr="00FB3B43">
        <w:rPr>
          <w:rFonts w:asciiTheme="majorHAnsi" w:eastAsia="Times New Roman" w:hAnsiTheme="majorHAnsi" w:cs="Times New Roman"/>
          <w:color w:val="000000"/>
          <w:sz w:val="24"/>
          <w:szCs w:val="24"/>
          <w:lang w:val="es-ES_tradnl"/>
        </w:rPr>
        <w:t>étodo 2 es más pequeño que el impacto estimado utilizando el Método 1?</w:t>
      </w:r>
    </w:p>
    <w:tbl>
      <w:tblPr>
        <w:tblStyle w:val="TableGrid"/>
        <w:tblW w:w="0" w:type="auto"/>
        <w:tblInd w:w="108" w:type="dxa"/>
        <w:tblBorders>
          <w:top w:val="none" w:sz="0" w:space="0" w:color="auto"/>
          <w:left w:val="none" w:sz="0" w:space="0" w:color="auto"/>
          <w:right w:val="none" w:sz="0" w:space="0" w:color="auto"/>
        </w:tblBorders>
        <w:tblLook w:val="04A0" w:firstRow="1" w:lastRow="0" w:firstColumn="1" w:lastColumn="0" w:noHBand="0" w:noVBand="1"/>
      </w:tblPr>
      <w:tblGrid>
        <w:gridCol w:w="9252"/>
      </w:tblGrid>
      <w:tr w:rsidR="00B15A3E" w:rsidRPr="00A131C2" w14:paraId="797A4533" w14:textId="77777777" w:rsidTr="00B15A3E">
        <w:tc>
          <w:tcPr>
            <w:tcW w:w="9468" w:type="dxa"/>
          </w:tcPr>
          <w:p w14:paraId="1359DCDA"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r w:rsidR="00B15A3E" w:rsidRPr="00A131C2" w14:paraId="2039F7FB" w14:textId="77777777" w:rsidTr="00B15A3E">
        <w:tc>
          <w:tcPr>
            <w:tcW w:w="9468" w:type="dxa"/>
          </w:tcPr>
          <w:p w14:paraId="62BDA398"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bl>
    <w:p w14:paraId="6AEB1207" w14:textId="77777777" w:rsidR="00C33208" w:rsidRPr="00FF359C" w:rsidRDefault="00C33208" w:rsidP="00C33208">
      <w:pPr>
        <w:spacing w:after="0" w:line="240" w:lineRule="atLeast"/>
        <w:jc w:val="both"/>
        <w:rPr>
          <w:rFonts w:asciiTheme="majorHAnsi" w:eastAsia="Times New Roman" w:hAnsiTheme="majorHAnsi" w:cs="Times New Roman"/>
          <w:color w:val="000000"/>
          <w:sz w:val="24"/>
          <w:szCs w:val="24"/>
          <w:lang w:val="es-ES_tradnl"/>
        </w:rPr>
      </w:pPr>
    </w:p>
    <w:p w14:paraId="571F7913" w14:textId="77777777" w:rsidR="00C33208" w:rsidRDefault="00C33208" w:rsidP="00C33208">
      <w:pPr>
        <w:spacing w:after="0" w:line="240" w:lineRule="atLeast"/>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b/>
          <w:bCs/>
          <w:color w:val="000000"/>
          <w:sz w:val="24"/>
          <w:szCs w:val="24"/>
          <w:lang w:val="es-ES_tradnl"/>
        </w:rPr>
        <w:t xml:space="preserve">Pregunta </w:t>
      </w:r>
      <w:r w:rsidR="00AE3440">
        <w:rPr>
          <w:rFonts w:asciiTheme="majorHAnsi" w:eastAsia="Times New Roman" w:hAnsiTheme="majorHAnsi" w:cs="Times New Roman"/>
          <w:b/>
          <w:bCs/>
          <w:color w:val="000000"/>
          <w:sz w:val="24"/>
          <w:szCs w:val="24"/>
          <w:lang w:val="es-ES_tradnl"/>
        </w:rPr>
        <w:t>5</w:t>
      </w:r>
      <w:r w:rsidRPr="00FB3B43">
        <w:rPr>
          <w:rFonts w:asciiTheme="majorHAnsi" w:eastAsia="Times New Roman" w:hAnsiTheme="majorHAnsi" w:cs="Times New Roman"/>
          <w:b/>
          <w:bCs/>
          <w:color w:val="000000"/>
          <w:sz w:val="24"/>
          <w:szCs w:val="24"/>
          <w:lang w:val="es-ES_tradnl"/>
        </w:rPr>
        <w:t>:</w:t>
      </w:r>
      <w:r w:rsidRPr="00FB3B43">
        <w:rPr>
          <w:rFonts w:asciiTheme="majorHAnsi" w:eastAsia="Times New Roman" w:hAnsiTheme="majorHAnsi" w:cs="Times New Roman"/>
          <w:color w:val="000000"/>
          <w:sz w:val="24"/>
          <w:szCs w:val="24"/>
          <w:lang w:val="es-ES_tradnl"/>
        </w:rPr>
        <w:t> ¿Se puede</w:t>
      </w:r>
      <w:r w:rsidR="00BB5651">
        <w:rPr>
          <w:rFonts w:asciiTheme="majorHAnsi" w:eastAsia="Times New Roman" w:hAnsiTheme="majorHAnsi" w:cs="Times New Roman"/>
          <w:color w:val="000000"/>
          <w:sz w:val="24"/>
          <w:szCs w:val="24"/>
          <w:lang w:val="es-ES_tradnl"/>
        </w:rPr>
        <w:t>n</w:t>
      </w:r>
      <w:r w:rsidRPr="00FB3B43">
        <w:rPr>
          <w:rFonts w:asciiTheme="majorHAnsi" w:eastAsia="Times New Roman" w:hAnsiTheme="majorHAnsi" w:cs="Times New Roman"/>
          <w:color w:val="000000"/>
          <w:sz w:val="24"/>
          <w:szCs w:val="24"/>
          <w:lang w:val="es-ES_tradnl"/>
        </w:rPr>
        <w:t xml:space="preserve"> corregir las debilidades del método 1 tomando una muestra aleatoria de hogares que contestaron el teléfono y una muestra aleatoria de hogares que no respondieron el teléfono? ¿Por qué </w:t>
      </w:r>
      <w:r>
        <w:rPr>
          <w:rFonts w:asciiTheme="majorHAnsi" w:eastAsia="Times New Roman" w:hAnsiTheme="majorHAnsi" w:cs="Times New Roman"/>
          <w:color w:val="000000"/>
          <w:sz w:val="24"/>
          <w:szCs w:val="24"/>
          <w:lang w:val="es-ES_tradnl"/>
        </w:rPr>
        <w:t xml:space="preserve">si </w:t>
      </w:r>
      <w:r w:rsidRPr="00FB3B43">
        <w:rPr>
          <w:rFonts w:asciiTheme="majorHAnsi" w:eastAsia="Times New Roman" w:hAnsiTheme="majorHAnsi" w:cs="Times New Roman"/>
          <w:color w:val="000000"/>
          <w:sz w:val="24"/>
          <w:szCs w:val="24"/>
          <w:lang w:val="es-ES_tradnl"/>
        </w:rPr>
        <w:t>o por qué no?</w:t>
      </w:r>
    </w:p>
    <w:tbl>
      <w:tblPr>
        <w:tblStyle w:val="TableGrid"/>
        <w:tblW w:w="0" w:type="auto"/>
        <w:tblInd w:w="108" w:type="dxa"/>
        <w:tblBorders>
          <w:top w:val="none" w:sz="0" w:space="0" w:color="auto"/>
          <w:left w:val="none" w:sz="0" w:space="0" w:color="auto"/>
          <w:right w:val="none" w:sz="0" w:space="0" w:color="auto"/>
        </w:tblBorders>
        <w:tblLook w:val="04A0" w:firstRow="1" w:lastRow="0" w:firstColumn="1" w:lastColumn="0" w:noHBand="0" w:noVBand="1"/>
      </w:tblPr>
      <w:tblGrid>
        <w:gridCol w:w="9252"/>
      </w:tblGrid>
      <w:tr w:rsidR="00B15A3E" w:rsidRPr="00BB5651" w14:paraId="2E84FF02" w14:textId="77777777" w:rsidTr="00B15A3E">
        <w:tc>
          <w:tcPr>
            <w:tcW w:w="9468" w:type="dxa"/>
          </w:tcPr>
          <w:p w14:paraId="6D74A258"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r w:rsidR="00B15A3E" w:rsidRPr="00BB5651" w14:paraId="58AA2374" w14:textId="77777777" w:rsidTr="00B15A3E">
        <w:trPr>
          <w:trHeight w:val="377"/>
        </w:trPr>
        <w:tc>
          <w:tcPr>
            <w:tcW w:w="9468" w:type="dxa"/>
          </w:tcPr>
          <w:p w14:paraId="3F37BF13"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bl>
    <w:p w14:paraId="121EF408" w14:textId="77777777" w:rsidR="00B15A3E" w:rsidRDefault="00B15A3E" w:rsidP="00C33208">
      <w:pPr>
        <w:spacing w:after="0" w:line="240" w:lineRule="atLeast"/>
        <w:jc w:val="both"/>
        <w:rPr>
          <w:rFonts w:asciiTheme="majorHAnsi" w:eastAsia="Times New Roman" w:hAnsiTheme="majorHAnsi" w:cs="Times New Roman"/>
          <w:color w:val="000000"/>
          <w:sz w:val="24"/>
          <w:szCs w:val="24"/>
          <w:lang w:val="es-ES_tradnl"/>
        </w:rPr>
      </w:pPr>
    </w:p>
    <w:p w14:paraId="4884970B" w14:textId="77777777" w:rsidR="00C33208" w:rsidRDefault="00C33208" w:rsidP="00C33208">
      <w:pPr>
        <w:spacing w:after="0" w:line="240" w:lineRule="atLeast"/>
        <w:ind w:firstLine="360"/>
        <w:jc w:val="center"/>
        <w:rPr>
          <w:rFonts w:asciiTheme="majorHAnsi" w:eastAsia="Times New Roman" w:hAnsiTheme="majorHAnsi" w:cs="Times New Roman"/>
          <w:color w:val="000000"/>
          <w:sz w:val="24"/>
          <w:szCs w:val="24"/>
          <w:lang w:val="es-ES_tradnl"/>
        </w:rPr>
      </w:pPr>
    </w:p>
    <w:p w14:paraId="21A36D6B" w14:textId="77777777" w:rsidR="00C33208" w:rsidRPr="00F63C0E" w:rsidRDefault="00C33208" w:rsidP="00C33208">
      <w:pPr>
        <w:spacing w:after="0" w:line="240" w:lineRule="atLeast"/>
        <w:ind w:firstLine="360"/>
        <w:jc w:val="center"/>
        <w:rPr>
          <w:rFonts w:asciiTheme="majorHAnsi" w:eastAsia="Times New Roman" w:hAnsiTheme="majorHAnsi" w:cs="Times New Roman"/>
          <w:i/>
          <w:color w:val="000000"/>
          <w:sz w:val="24"/>
          <w:szCs w:val="24"/>
          <w:lang w:val="es-ES_tradnl"/>
        </w:rPr>
      </w:pPr>
      <w:r w:rsidRPr="00F63C0E">
        <w:rPr>
          <w:rFonts w:asciiTheme="majorHAnsi" w:eastAsia="Times New Roman" w:hAnsiTheme="majorHAnsi" w:cs="Times New Roman"/>
          <w:i/>
          <w:color w:val="000000"/>
          <w:sz w:val="24"/>
          <w:szCs w:val="24"/>
          <w:lang w:val="es-ES_tradnl"/>
        </w:rPr>
        <w:t>**Responda las preguntas antes de seguir leyendo**</w:t>
      </w:r>
    </w:p>
    <w:p w14:paraId="15A97558" w14:textId="77777777" w:rsidR="00C33208" w:rsidRDefault="00C33208" w:rsidP="00C33208">
      <w:pPr>
        <w:spacing w:before="120" w:after="120" w:line="240" w:lineRule="atLeast"/>
        <w:jc w:val="both"/>
        <w:rPr>
          <w:rFonts w:asciiTheme="majorHAnsi" w:eastAsia="Times New Roman" w:hAnsiTheme="majorHAnsi" w:cs="Times New Roman"/>
          <w:b/>
          <w:bCs/>
          <w:color w:val="000000"/>
          <w:sz w:val="24"/>
          <w:szCs w:val="24"/>
          <w:lang w:val="es-ES_tradnl"/>
        </w:rPr>
      </w:pPr>
    </w:p>
    <w:p w14:paraId="210771C9" w14:textId="77777777" w:rsidR="00ED0335" w:rsidRDefault="00FF359C" w:rsidP="00C33208">
      <w:pPr>
        <w:spacing w:before="120" w:after="0" w:line="240" w:lineRule="atLeast"/>
        <w:ind w:firstLine="360"/>
        <w:rPr>
          <w:rFonts w:asciiTheme="majorHAnsi" w:eastAsia="Times New Roman" w:hAnsiTheme="majorHAnsi" w:cs="Times New Roman"/>
          <w:i/>
          <w:color w:val="000000"/>
          <w:sz w:val="24"/>
          <w:szCs w:val="24"/>
          <w:lang w:val="es-ES_tradnl"/>
        </w:rPr>
      </w:pPr>
      <w:r w:rsidRPr="00F63C0E">
        <w:rPr>
          <w:rFonts w:asciiTheme="majorHAnsi" w:eastAsia="Times New Roman" w:hAnsiTheme="majorHAnsi" w:cs="Times New Roman"/>
          <w:i/>
          <w:color w:val="000000"/>
          <w:sz w:val="24"/>
          <w:szCs w:val="24"/>
          <w:lang w:val="es-ES_tradnl"/>
        </w:rPr>
        <w:br w:type="page"/>
      </w:r>
    </w:p>
    <w:p w14:paraId="35A4E411" w14:textId="77777777" w:rsidR="00FF359C" w:rsidRPr="00CA3EE8" w:rsidRDefault="00844621" w:rsidP="00CA3EE8">
      <w:pPr>
        <w:spacing w:before="120" w:after="0" w:line="240" w:lineRule="atLeast"/>
        <w:jc w:val="both"/>
        <w:outlineLvl w:val="0"/>
        <w:rPr>
          <w:rFonts w:asciiTheme="majorHAnsi" w:eastAsia="Times New Roman" w:hAnsiTheme="majorHAnsi" w:cs="Times New Roman"/>
          <w:color w:val="000000"/>
          <w:sz w:val="24"/>
          <w:szCs w:val="24"/>
          <w:u w:val="single"/>
          <w:lang w:val="es-ES_tradnl"/>
        </w:rPr>
      </w:pPr>
      <w:r w:rsidRPr="00CA3EE8">
        <w:rPr>
          <w:rFonts w:asciiTheme="majorHAnsi" w:eastAsia="Times New Roman" w:hAnsiTheme="majorHAnsi" w:cs="Times New Roman"/>
          <w:b/>
          <w:bCs/>
          <w:iCs/>
          <w:color w:val="000000"/>
          <w:sz w:val="24"/>
          <w:szCs w:val="24"/>
          <w:u w:val="single"/>
          <w:lang w:val="es-ES_tradnl"/>
        </w:rPr>
        <w:lastRenderedPageBreak/>
        <w:t>Método 3</w:t>
      </w:r>
      <w:r w:rsidR="00FF359C" w:rsidRPr="00CA3EE8">
        <w:rPr>
          <w:rFonts w:asciiTheme="majorHAnsi" w:eastAsia="Times New Roman" w:hAnsiTheme="majorHAnsi" w:cs="Times New Roman"/>
          <w:b/>
          <w:bCs/>
          <w:iCs/>
          <w:color w:val="000000"/>
          <w:sz w:val="24"/>
          <w:szCs w:val="24"/>
          <w:u w:val="single"/>
          <w:lang w:val="es-ES_tradnl"/>
        </w:rPr>
        <w:t xml:space="preserve"> </w:t>
      </w:r>
      <w:r w:rsidR="003B5174" w:rsidRPr="00CA3EE8">
        <w:rPr>
          <w:rFonts w:asciiTheme="majorHAnsi" w:eastAsia="Times New Roman" w:hAnsiTheme="majorHAnsi" w:cs="Times New Roman"/>
          <w:b/>
          <w:bCs/>
          <w:iCs/>
          <w:color w:val="000000"/>
          <w:sz w:val="24"/>
          <w:szCs w:val="24"/>
          <w:u w:val="single"/>
          <w:lang w:val="es-ES_tradnl"/>
        </w:rPr>
        <w:t>–</w:t>
      </w:r>
      <w:r w:rsidR="00FF359C" w:rsidRPr="00CA3EE8">
        <w:rPr>
          <w:rFonts w:asciiTheme="majorHAnsi" w:eastAsia="Times New Roman" w:hAnsiTheme="majorHAnsi" w:cs="Times New Roman"/>
          <w:b/>
          <w:bCs/>
          <w:iCs/>
          <w:color w:val="000000"/>
          <w:sz w:val="24"/>
          <w:szCs w:val="24"/>
          <w:u w:val="single"/>
          <w:lang w:val="es-ES_tradnl"/>
        </w:rPr>
        <w:t xml:space="preserve"> </w:t>
      </w:r>
      <w:r w:rsidR="003B5174" w:rsidRPr="00CA3EE8">
        <w:rPr>
          <w:rFonts w:asciiTheme="majorHAnsi" w:eastAsia="Times New Roman" w:hAnsiTheme="majorHAnsi" w:cs="Times New Roman"/>
          <w:b/>
          <w:bCs/>
          <w:iCs/>
          <w:color w:val="000000"/>
          <w:sz w:val="24"/>
          <w:szCs w:val="24"/>
          <w:u w:val="single"/>
          <w:lang w:val="es-ES_tradnl"/>
        </w:rPr>
        <w:t>Diferencia</w:t>
      </w:r>
      <w:r w:rsidR="00AC63F3">
        <w:rPr>
          <w:rFonts w:asciiTheme="majorHAnsi" w:eastAsia="Times New Roman" w:hAnsiTheme="majorHAnsi" w:cs="Times New Roman"/>
          <w:b/>
          <w:bCs/>
          <w:iCs/>
          <w:color w:val="000000"/>
          <w:sz w:val="24"/>
          <w:szCs w:val="24"/>
          <w:u w:val="single"/>
          <w:lang w:val="es-ES_tradnl"/>
        </w:rPr>
        <w:t>s</w:t>
      </w:r>
      <w:r w:rsidR="003B5174" w:rsidRPr="00CA3EE8">
        <w:rPr>
          <w:rFonts w:asciiTheme="majorHAnsi" w:eastAsia="Times New Roman" w:hAnsiTheme="majorHAnsi" w:cs="Times New Roman"/>
          <w:b/>
          <w:bCs/>
          <w:iCs/>
          <w:color w:val="000000"/>
          <w:sz w:val="24"/>
          <w:szCs w:val="24"/>
          <w:u w:val="single"/>
          <w:lang w:val="es-ES_tradnl"/>
        </w:rPr>
        <w:t xml:space="preserve"> en diferencias </w:t>
      </w:r>
    </w:p>
    <w:p w14:paraId="11CE34EC" w14:textId="3BDD6AEA" w:rsidR="00FF359C" w:rsidRDefault="00280AAD" w:rsidP="00EA1A15">
      <w:pPr>
        <w:spacing w:before="120" w:after="120" w:line="240" w:lineRule="atLeast"/>
        <w:ind w:firstLine="360"/>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Los</w:t>
      </w:r>
      <w:r w:rsidR="00FF359C" w:rsidRPr="00FB3B43">
        <w:rPr>
          <w:rFonts w:asciiTheme="majorHAnsi" w:eastAsia="Times New Roman" w:hAnsiTheme="majorHAnsi" w:cs="Times New Roman"/>
          <w:color w:val="000000"/>
          <w:sz w:val="24"/>
          <w:szCs w:val="24"/>
          <w:lang w:val="es-ES_tradnl"/>
        </w:rPr>
        <w:t xml:space="preserve"> archivos de Lima </w:t>
      </w:r>
      <w:r>
        <w:rPr>
          <w:rFonts w:asciiTheme="majorHAnsi" w:eastAsia="Times New Roman" w:hAnsiTheme="majorHAnsi" w:cs="Times New Roman"/>
          <w:color w:val="000000"/>
          <w:sz w:val="24"/>
          <w:szCs w:val="24"/>
          <w:lang w:val="es-ES_tradnl"/>
        </w:rPr>
        <w:t>cuentan con</w:t>
      </w:r>
      <w:r w:rsidR="00FF359C" w:rsidRPr="00FB3B43">
        <w:rPr>
          <w:rFonts w:asciiTheme="majorHAnsi" w:eastAsia="Times New Roman" w:hAnsiTheme="majorHAnsi" w:cs="Times New Roman"/>
          <w:color w:val="000000"/>
          <w:sz w:val="24"/>
          <w:szCs w:val="24"/>
          <w:lang w:val="es-ES_tradnl"/>
        </w:rPr>
        <w:t xml:space="preserve"> datos que indican si los hogares tenía</w:t>
      </w:r>
      <w:r w:rsidR="00327A97">
        <w:rPr>
          <w:rFonts w:asciiTheme="majorHAnsi" w:eastAsia="Times New Roman" w:hAnsiTheme="majorHAnsi" w:cs="Times New Roman"/>
          <w:color w:val="000000"/>
          <w:sz w:val="24"/>
          <w:szCs w:val="24"/>
          <w:lang w:val="es-ES_tradnl"/>
        </w:rPr>
        <w:t>n acceso a letrinas mejoradas y</w:t>
      </w:r>
      <w:r w:rsidR="00FF359C" w:rsidRPr="00FB3B43">
        <w:rPr>
          <w:rFonts w:asciiTheme="majorHAnsi" w:eastAsia="Times New Roman" w:hAnsiTheme="majorHAnsi" w:cs="Times New Roman"/>
          <w:color w:val="000000"/>
          <w:sz w:val="24"/>
          <w:szCs w:val="24"/>
          <w:lang w:val="es-ES_tradnl"/>
        </w:rPr>
        <w:t xml:space="preserve">/o conexiones a los sistemas de alcantarillado </w:t>
      </w:r>
      <w:r w:rsidR="00327A97">
        <w:rPr>
          <w:rFonts w:asciiTheme="majorHAnsi" w:eastAsia="Times New Roman" w:hAnsiTheme="majorHAnsi" w:cs="Times New Roman"/>
          <w:color w:val="000000"/>
          <w:sz w:val="24"/>
          <w:szCs w:val="24"/>
          <w:lang w:val="es-ES_tradnl"/>
        </w:rPr>
        <w:t>en años anteriores a la instalación</w:t>
      </w:r>
      <w:r w:rsidR="00FF359C" w:rsidRPr="00FB3B43">
        <w:rPr>
          <w:rFonts w:asciiTheme="majorHAnsi" w:eastAsia="Times New Roman" w:hAnsiTheme="majorHAnsi" w:cs="Times New Roman"/>
          <w:color w:val="000000"/>
          <w:sz w:val="24"/>
          <w:szCs w:val="24"/>
          <w:lang w:val="es-ES_tradnl"/>
        </w:rPr>
        <w:t xml:space="preserve">. El comportamiento pasado de los hogares con respecto a instalaciones de saneamiento puede ser un predictor sólido de su comportamiento futuro en cuanto a la actualización de esas instalaciones. La </w:t>
      </w:r>
      <w:r w:rsidR="00327A97">
        <w:rPr>
          <w:rFonts w:asciiTheme="majorHAnsi" w:eastAsia="Times New Roman" w:hAnsiTheme="majorHAnsi" w:cs="Times New Roman"/>
          <w:color w:val="000000"/>
          <w:sz w:val="24"/>
          <w:szCs w:val="24"/>
          <w:lang w:val="es-ES_tradnl"/>
        </w:rPr>
        <w:t>tabla siguiente</w:t>
      </w:r>
      <w:r w:rsidR="00FF359C" w:rsidRPr="00FB3B43">
        <w:rPr>
          <w:rFonts w:asciiTheme="majorHAnsi" w:eastAsia="Times New Roman" w:hAnsiTheme="majorHAnsi" w:cs="Times New Roman"/>
          <w:color w:val="000000"/>
          <w:sz w:val="24"/>
          <w:szCs w:val="24"/>
          <w:lang w:val="es-ES_tradnl"/>
        </w:rPr>
        <w:t xml:space="preserve"> muestra el acceso a instalaciones sanitarias para el grupo de hogares que respondieron el teléfono frente a los hogares que fueron llamados, pero no </w:t>
      </w:r>
      <w:r w:rsidR="00964B8E">
        <w:rPr>
          <w:rFonts w:asciiTheme="majorHAnsi" w:eastAsia="Times New Roman" w:hAnsiTheme="majorHAnsi" w:cs="Times New Roman"/>
          <w:color w:val="000000"/>
          <w:sz w:val="24"/>
          <w:szCs w:val="24"/>
          <w:lang w:val="es-ES_tradnl"/>
        </w:rPr>
        <w:t>respondieron</w:t>
      </w:r>
      <w:r w:rsidR="00FF359C" w:rsidRPr="00FB3B43">
        <w:rPr>
          <w:rFonts w:asciiTheme="majorHAnsi" w:eastAsia="Times New Roman" w:hAnsiTheme="majorHAnsi" w:cs="Times New Roman"/>
          <w:color w:val="000000"/>
          <w:sz w:val="24"/>
          <w:szCs w:val="24"/>
          <w:lang w:val="es-ES_tradnl"/>
        </w:rPr>
        <w:t xml:space="preserve"> el teléfono.</w:t>
      </w:r>
    </w:p>
    <w:p w14:paraId="2ED105EC" w14:textId="77777777" w:rsidR="00A66F4B" w:rsidRDefault="00A66F4B" w:rsidP="00EA1A15">
      <w:pPr>
        <w:spacing w:before="120" w:after="120" w:line="240" w:lineRule="atLeast"/>
        <w:ind w:firstLine="360"/>
        <w:jc w:val="both"/>
        <w:rPr>
          <w:rFonts w:asciiTheme="majorHAnsi" w:eastAsia="Times New Roman" w:hAnsiTheme="majorHAnsi" w:cs="Times New Roman"/>
          <w:color w:val="000000"/>
          <w:sz w:val="24"/>
          <w:szCs w:val="24"/>
          <w:lang w:val="es-ES_tradnl"/>
        </w:rPr>
      </w:pPr>
    </w:p>
    <w:tbl>
      <w:tblPr>
        <w:tblStyle w:val="TableGrid"/>
        <w:tblW w:w="9000" w:type="dxa"/>
        <w:tblInd w:w="108" w:type="dxa"/>
        <w:tblLook w:val="04A0" w:firstRow="1" w:lastRow="0" w:firstColumn="1" w:lastColumn="0" w:noHBand="0" w:noVBand="1"/>
      </w:tblPr>
      <w:tblGrid>
        <w:gridCol w:w="3314"/>
        <w:gridCol w:w="2189"/>
        <w:gridCol w:w="1646"/>
        <w:gridCol w:w="1851"/>
      </w:tblGrid>
      <w:tr w:rsidR="006504BC" w:rsidRPr="00A131C2" w14:paraId="6D8E2FE3" w14:textId="77777777" w:rsidTr="004B4E7A">
        <w:trPr>
          <w:trHeight w:val="392"/>
        </w:trPr>
        <w:tc>
          <w:tcPr>
            <w:tcW w:w="9000" w:type="dxa"/>
            <w:gridSpan w:val="4"/>
            <w:vAlign w:val="center"/>
          </w:tcPr>
          <w:p w14:paraId="23DCED74" w14:textId="385B75FD" w:rsidR="006504BC" w:rsidRPr="00EA1A15" w:rsidRDefault="006504BC" w:rsidP="00053E44">
            <w:pPr>
              <w:spacing w:line="240" w:lineRule="atLeast"/>
              <w:rPr>
                <w:rFonts w:asciiTheme="majorHAnsi" w:eastAsia="Times New Roman" w:hAnsiTheme="majorHAnsi" w:cs="Times New Roman"/>
                <w:b/>
                <w:color w:val="000000"/>
                <w:sz w:val="24"/>
                <w:szCs w:val="24"/>
                <w:lang w:val="es-ES_tradnl"/>
              </w:rPr>
            </w:pPr>
            <w:bookmarkStart w:id="7" w:name="graphic0C"/>
            <w:bookmarkEnd w:id="7"/>
            <w:r w:rsidRPr="00EA1A15">
              <w:rPr>
                <w:rFonts w:asciiTheme="majorHAnsi" w:eastAsia="Times New Roman" w:hAnsiTheme="majorHAnsi" w:cs="Times New Roman"/>
                <w:b/>
                <w:color w:val="000000"/>
                <w:sz w:val="24"/>
                <w:szCs w:val="24"/>
                <w:lang w:val="es-ES_tradnl"/>
              </w:rPr>
              <w:t xml:space="preserve">Tabla 3. Porcentaje de hogares con conexión a la red de alcantarillado </w:t>
            </w:r>
            <w:r w:rsidR="00AC63F3">
              <w:rPr>
                <w:rFonts w:asciiTheme="majorHAnsi" w:eastAsia="Times New Roman" w:hAnsiTheme="majorHAnsi" w:cs="Times New Roman"/>
                <w:b/>
                <w:color w:val="000000"/>
                <w:sz w:val="24"/>
                <w:szCs w:val="24"/>
                <w:lang w:val="es-ES_tradnl"/>
              </w:rPr>
              <w:t>en</w:t>
            </w:r>
            <w:r w:rsidR="00AC63F3" w:rsidRPr="00EA1A15">
              <w:rPr>
                <w:rFonts w:asciiTheme="majorHAnsi" w:eastAsia="Times New Roman" w:hAnsiTheme="majorHAnsi" w:cs="Times New Roman"/>
                <w:b/>
                <w:color w:val="000000"/>
                <w:sz w:val="24"/>
                <w:szCs w:val="24"/>
                <w:lang w:val="es-ES_tradnl"/>
              </w:rPr>
              <w:t xml:space="preserve"> </w:t>
            </w:r>
            <w:r w:rsidRPr="00EA1A15">
              <w:rPr>
                <w:rFonts w:asciiTheme="majorHAnsi" w:eastAsia="Times New Roman" w:hAnsiTheme="majorHAnsi" w:cs="Times New Roman"/>
                <w:b/>
                <w:color w:val="000000"/>
                <w:sz w:val="24"/>
                <w:szCs w:val="24"/>
                <w:lang w:val="es-ES_tradnl"/>
              </w:rPr>
              <w:t>2012 y 2013</w:t>
            </w:r>
          </w:p>
        </w:tc>
      </w:tr>
      <w:tr w:rsidR="00A600B5" w:rsidRPr="00EA1A15" w14:paraId="1E728DD5" w14:textId="77777777" w:rsidTr="006652E3">
        <w:trPr>
          <w:trHeight w:val="408"/>
        </w:trPr>
        <w:tc>
          <w:tcPr>
            <w:tcW w:w="3669" w:type="dxa"/>
            <w:vAlign w:val="center"/>
          </w:tcPr>
          <w:p w14:paraId="02D012E0" w14:textId="77777777" w:rsidR="00A600B5" w:rsidRPr="00EA1A15" w:rsidRDefault="00A600B5" w:rsidP="00A600B5">
            <w:pPr>
              <w:spacing w:line="240" w:lineRule="atLeast"/>
              <w:rPr>
                <w:rFonts w:asciiTheme="majorHAnsi" w:eastAsia="Times New Roman" w:hAnsiTheme="majorHAnsi" w:cs="Times New Roman"/>
                <w:color w:val="000000"/>
                <w:sz w:val="24"/>
                <w:szCs w:val="24"/>
                <w:lang w:val="es-ES_tradnl"/>
              </w:rPr>
            </w:pPr>
          </w:p>
        </w:tc>
        <w:tc>
          <w:tcPr>
            <w:tcW w:w="2277" w:type="dxa"/>
          </w:tcPr>
          <w:p w14:paraId="0370D526" w14:textId="77777777" w:rsidR="00A600B5" w:rsidRDefault="00A600B5" w:rsidP="00A600B5">
            <w:pPr>
              <w:spacing w:line="240" w:lineRule="atLeast"/>
              <w:rPr>
                <w:rFonts w:asciiTheme="majorHAnsi" w:eastAsia="Times New Roman" w:hAnsiTheme="majorHAnsi" w:cs="Times New Roman"/>
                <w:color w:val="000000"/>
                <w:sz w:val="24"/>
                <w:szCs w:val="24"/>
                <w:lang w:val="es-ES_tradnl"/>
              </w:rPr>
            </w:pPr>
            <w:r w:rsidRPr="006504BC">
              <w:rPr>
                <w:rFonts w:asciiTheme="majorHAnsi" w:eastAsia="Times New Roman" w:hAnsiTheme="majorHAnsi" w:cs="Times New Roman"/>
                <w:color w:val="000000"/>
                <w:sz w:val="24"/>
                <w:szCs w:val="24"/>
                <w:lang w:val="es-ES_tradnl"/>
              </w:rPr>
              <w:t>Contestaron el teléfono</w:t>
            </w:r>
          </w:p>
          <w:p w14:paraId="1AADC802" w14:textId="4328F87C" w:rsidR="00A600B5" w:rsidRPr="00EA1A15" w:rsidRDefault="00A600B5" w:rsidP="00A600B5">
            <w:pPr>
              <w:spacing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(Grupo de “Tratamiento”)</w:t>
            </w:r>
          </w:p>
        </w:tc>
        <w:tc>
          <w:tcPr>
            <w:tcW w:w="1688" w:type="dxa"/>
          </w:tcPr>
          <w:p w14:paraId="17DEBDDA" w14:textId="77777777" w:rsidR="00A600B5" w:rsidRDefault="00A600B5" w:rsidP="00A600B5">
            <w:pPr>
              <w:spacing w:line="240" w:lineRule="atLeast"/>
              <w:rPr>
                <w:rFonts w:asciiTheme="majorHAnsi" w:eastAsia="Times New Roman" w:hAnsiTheme="majorHAnsi" w:cs="Times New Roman"/>
                <w:color w:val="000000"/>
                <w:sz w:val="24"/>
                <w:szCs w:val="24"/>
                <w:lang w:val="es-ES_tradnl"/>
              </w:rPr>
            </w:pPr>
            <w:r w:rsidRPr="006504BC">
              <w:rPr>
                <w:rFonts w:asciiTheme="majorHAnsi" w:eastAsia="Times New Roman" w:hAnsiTheme="majorHAnsi" w:cs="Times New Roman"/>
                <w:color w:val="000000"/>
                <w:sz w:val="24"/>
                <w:szCs w:val="24"/>
                <w:lang w:val="es-ES_tradnl"/>
              </w:rPr>
              <w:t>No contestaron el teléfono</w:t>
            </w:r>
          </w:p>
          <w:p w14:paraId="68561AD9" w14:textId="20A6AF89" w:rsidR="00A600B5" w:rsidRPr="00EA1A15" w:rsidRDefault="00A600B5" w:rsidP="00A600B5">
            <w:pPr>
              <w:spacing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 xml:space="preserve">(Grupo de “Control”) </w:t>
            </w:r>
          </w:p>
        </w:tc>
        <w:tc>
          <w:tcPr>
            <w:tcW w:w="1366" w:type="dxa"/>
          </w:tcPr>
          <w:p w14:paraId="4A50F277" w14:textId="35A8ED7E" w:rsidR="00A600B5" w:rsidRPr="006652E3" w:rsidRDefault="00A600B5" w:rsidP="00A600B5">
            <w:pPr>
              <w:spacing w:line="240" w:lineRule="atLeast"/>
              <w:rPr>
                <w:rFonts w:asciiTheme="majorHAnsi" w:eastAsia="Times New Roman" w:hAnsiTheme="majorHAnsi" w:cs="Times New Roman"/>
                <w:b/>
                <w:color w:val="000000"/>
                <w:sz w:val="24"/>
                <w:szCs w:val="24"/>
                <w:lang w:val="es-ES_tradnl"/>
              </w:rPr>
            </w:pPr>
            <w:r w:rsidRPr="006652E3">
              <w:rPr>
                <w:rFonts w:asciiTheme="majorHAnsi" w:eastAsia="Times New Roman" w:hAnsiTheme="majorHAnsi" w:cs="Times New Roman"/>
                <w:b/>
                <w:color w:val="000000"/>
                <w:sz w:val="24"/>
                <w:szCs w:val="24"/>
                <w:lang w:val="es-ES_tradnl"/>
              </w:rPr>
              <w:t xml:space="preserve">Diferencia </w:t>
            </w:r>
            <w:r>
              <w:rPr>
                <w:rFonts w:asciiTheme="majorHAnsi" w:eastAsia="Times New Roman" w:hAnsiTheme="majorHAnsi" w:cs="Times New Roman"/>
                <w:color w:val="000000"/>
                <w:sz w:val="24"/>
                <w:szCs w:val="24"/>
                <w:lang w:val="es-ES_tradnl"/>
              </w:rPr>
              <w:t>(“Tratamiento”-“Control”)</w:t>
            </w:r>
          </w:p>
        </w:tc>
      </w:tr>
      <w:tr w:rsidR="002D06FF" w:rsidRPr="00EA1A15" w14:paraId="662DAEB3" w14:textId="77777777" w:rsidTr="00A600B5">
        <w:trPr>
          <w:trHeight w:val="966"/>
        </w:trPr>
        <w:tc>
          <w:tcPr>
            <w:tcW w:w="3669" w:type="dxa"/>
            <w:vAlign w:val="center"/>
          </w:tcPr>
          <w:p w14:paraId="2BB7EC9D" w14:textId="77777777" w:rsidR="002D06FF" w:rsidRPr="00EA1A15" w:rsidRDefault="002D06FF" w:rsidP="006504BC">
            <w:pPr>
              <w:spacing w:line="240" w:lineRule="atLeast"/>
              <w:rPr>
                <w:rFonts w:asciiTheme="majorHAnsi" w:eastAsia="Times New Roman" w:hAnsiTheme="majorHAnsi" w:cs="Times New Roman"/>
                <w:color w:val="000000"/>
                <w:sz w:val="24"/>
                <w:szCs w:val="24"/>
                <w:lang w:val="es-ES_tradnl"/>
              </w:rPr>
            </w:pPr>
            <w:r w:rsidRPr="00EA1A15">
              <w:rPr>
                <w:rFonts w:asciiTheme="majorHAnsi" w:eastAsia="Times New Roman" w:hAnsiTheme="majorHAnsi" w:cs="Times New Roman"/>
                <w:color w:val="000000"/>
                <w:sz w:val="24"/>
                <w:szCs w:val="24"/>
                <w:lang w:val="es-ES_tradnl"/>
              </w:rPr>
              <w:t>Porcentaje de hogares con conexión a la red de alcantarillado en Octubre de 2012 (</w:t>
            </w:r>
            <w:r w:rsidRPr="006652E3">
              <w:rPr>
                <w:rFonts w:asciiTheme="majorHAnsi" w:eastAsia="Times New Roman" w:hAnsiTheme="majorHAnsi" w:cs="Times New Roman"/>
                <w:b/>
                <w:color w:val="000000"/>
                <w:sz w:val="24"/>
                <w:szCs w:val="24"/>
                <w:lang w:val="es-ES_tradnl"/>
              </w:rPr>
              <w:t>antes de la campaña</w:t>
            </w:r>
            <w:r w:rsidRPr="00EA1A15">
              <w:rPr>
                <w:rFonts w:asciiTheme="majorHAnsi" w:eastAsia="Times New Roman" w:hAnsiTheme="majorHAnsi" w:cs="Times New Roman"/>
                <w:color w:val="000000"/>
                <w:sz w:val="24"/>
                <w:szCs w:val="24"/>
                <w:lang w:val="es-ES_tradnl"/>
              </w:rPr>
              <w:t>)</w:t>
            </w:r>
          </w:p>
        </w:tc>
        <w:tc>
          <w:tcPr>
            <w:tcW w:w="2277" w:type="dxa"/>
            <w:vAlign w:val="center"/>
          </w:tcPr>
          <w:p w14:paraId="49FCFA68" w14:textId="77777777" w:rsidR="002D06FF" w:rsidRPr="00EA1A15" w:rsidRDefault="002D06FF" w:rsidP="00EA1A15">
            <w:pPr>
              <w:spacing w:line="240" w:lineRule="atLeast"/>
              <w:jc w:val="center"/>
              <w:rPr>
                <w:rFonts w:asciiTheme="majorHAnsi" w:eastAsia="Times New Roman" w:hAnsiTheme="majorHAnsi" w:cs="Times New Roman"/>
                <w:color w:val="000000"/>
                <w:sz w:val="24"/>
                <w:szCs w:val="24"/>
                <w:lang w:val="es-ES_tradnl"/>
              </w:rPr>
            </w:pPr>
            <w:r w:rsidRPr="00EA1A15">
              <w:rPr>
                <w:rFonts w:asciiTheme="majorHAnsi" w:eastAsia="Times New Roman" w:hAnsiTheme="majorHAnsi" w:cs="Times New Roman"/>
                <w:color w:val="000000"/>
                <w:sz w:val="24"/>
                <w:szCs w:val="24"/>
                <w:lang w:val="es-ES_tradnl"/>
              </w:rPr>
              <w:t>20,6%</w:t>
            </w:r>
          </w:p>
        </w:tc>
        <w:tc>
          <w:tcPr>
            <w:tcW w:w="1688" w:type="dxa"/>
            <w:vAlign w:val="center"/>
          </w:tcPr>
          <w:p w14:paraId="091F4A8A" w14:textId="77777777" w:rsidR="002D06FF" w:rsidRPr="00EA1A15" w:rsidRDefault="002D06FF" w:rsidP="00EA1A15">
            <w:pPr>
              <w:spacing w:line="240" w:lineRule="atLeast"/>
              <w:jc w:val="center"/>
              <w:rPr>
                <w:rFonts w:asciiTheme="majorHAnsi" w:eastAsia="Times New Roman" w:hAnsiTheme="majorHAnsi" w:cs="Times New Roman"/>
                <w:color w:val="000000"/>
                <w:sz w:val="24"/>
                <w:szCs w:val="24"/>
                <w:lang w:val="es-ES_tradnl"/>
              </w:rPr>
            </w:pPr>
            <w:r w:rsidRPr="00EA1A15">
              <w:rPr>
                <w:rFonts w:asciiTheme="majorHAnsi" w:eastAsia="Times New Roman" w:hAnsiTheme="majorHAnsi" w:cs="Times New Roman"/>
                <w:color w:val="000000"/>
                <w:sz w:val="24"/>
                <w:szCs w:val="24"/>
                <w:lang w:val="es-ES_tradnl"/>
              </w:rPr>
              <w:t>12,3%</w:t>
            </w:r>
          </w:p>
        </w:tc>
        <w:tc>
          <w:tcPr>
            <w:tcW w:w="1366" w:type="dxa"/>
            <w:vAlign w:val="center"/>
          </w:tcPr>
          <w:p w14:paraId="107B530C" w14:textId="77777777" w:rsidR="002D06FF" w:rsidRPr="00EA1A15" w:rsidRDefault="002D06FF" w:rsidP="00EA1A15">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8</w:t>
            </w:r>
            <w:r w:rsidRPr="00EA1A15">
              <w:rPr>
                <w:rFonts w:asciiTheme="majorHAnsi" w:eastAsia="Times New Roman" w:hAnsiTheme="majorHAnsi" w:cs="Times New Roman"/>
                <w:color w:val="000000"/>
                <w:sz w:val="24"/>
                <w:szCs w:val="24"/>
                <w:lang w:val="es-ES_tradnl"/>
              </w:rPr>
              <w:t>,3 pp**</w:t>
            </w:r>
          </w:p>
        </w:tc>
      </w:tr>
      <w:tr w:rsidR="002D06FF" w:rsidRPr="00EA1A15" w14:paraId="6B433E68" w14:textId="77777777" w:rsidTr="00A600B5">
        <w:trPr>
          <w:trHeight w:val="966"/>
        </w:trPr>
        <w:tc>
          <w:tcPr>
            <w:tcW w:w="3669" w:type="dxa"/>
            <w:vAlign w:val="center"/>
          </w:tcPr>
          <w:p w14:paraId="019403D7" w14:textId="77777777" w:rsidR="002D06FF" w:rsidRPr="00EA1A15" w:rsidRDefault="002D06FF" w:rsidP="00C23F0F">
            <w:pPr>
              <w:spacing w:line="240" w:lineRule="atLeast"/>
              <w:rPr>
                <w:rFonts w:asciiTheme="majorHAnsi" w:eastAsia="Times New Roman" w:hAnsiTheme="majorHAnsi" w:cs="Times New Roman"/>
                <w:color w:val="000000"/>
                <w:sz w:val="24"/>
                <w:szCs w:val="24"/>
                <w:lang w:val="es-ES_tradnl"/>
              </w:rPr>
            </w:pPr>
            <w:r w:rsidRPr="00EA1A15">
              <w:rPr>
                <w:rFonts w:asciiTheme="majorHAnsi" w:eastAsia="Times New Roman" w:hAnsiTheme="majorHAnsi" w:cs="Times New Roman"/>
                <w:color w:val="000000"/>
                <w:sz w:val="24"/>
                <w:szCs w:val="24"/>
                <w:lang w:val="es-ES_tradnl"/>
              </w:rPr>
              <w:t>Porcentaje de hogares con conexión a la red de alcantarillado en Mayo de 2013 (</w:t>
            </w:r>
            <w:r w:rsidRPr="006652E3">
              <w:rPr>
                <w:rFonts w:asciiTheme="majorHAnsi" w:eastAsia="Times New Roman" w:hAnsiTheme="majorHAnsi" w:cs="Times New Roman"/>
                <w:b/>
                <w:color w:val="000000"/>
                <w:sz w:val="24"/>
                <w:szCs w:val="24"/>
                <w:lang w:val="es-ES_tradnl"/>
              </w:rPr>
              <w:t>luego de la campaña</w:t>
            </w:r>
            <w:r w:rsidRPr="00EA1A15">
              <w:rPr>
                <w:rFonts w:asciiTheme="majorHAnsi" w:eastAsia="Times New Roman" w:hAnsiTheme="majorHAnsi" w:cs="Times New Roman"/>
                <w:color w:val="000000"/>
                <w:sz w:val="24"/>
                <w:szCs w:val="24"/>
                <w:lang w:val="es-ES_tradnl"/>
              </w:rPr>
              <w:t>)</w:t>
            </w:r>
          </w:p>
        </w:tc>
        <w:tc>
          <w:tcPr>
            <w:tcW w:w="2277" w:type="dxa"/>
            <w:vAlign w:val="center"/>
          </w:tcPr>
          <w:p w14:paraId="2663F76B" w14:textId="77777777" w:rsidR="002D06FF" w:rsidRPr="00EA1A15" w:rsidRDefault="002D06FF" w:rsidP="00EA1A15">
            <w:pPr>
              <w:spacing w:line="240" w:lineRule="atLeast"/>
              <w:jc w:val="center"/>
              <w:rPr>
                <w:rFonts w:asciiTheme="majorHAnsi" w:eastAsia="Times New Roman" w:hAnsiTheme="majorHAnsi" w:cs="Times New Roman"/>
                <w:color w:val="000000"/>
                <w:sz w:val="24"/>
                <w:szCs w:val="24"/>
                <w:lang w:val="es-ES_tradnl"/>
              </w:rPr>
            </w:pPr>
            <w:r w:rsidRPr="00EA1A15">
              <w:rPr>
                <w:rFonts w:asciiTheme="majorHAnsi" w:eastAsia="Times New Roman" w:hAnsiTheme="majorHAnsi" w:cs="Times New Roman"/>
                <w:color w:val="000000"/>
                <w:sz w:val="24"/>
                <w:szCs w:val="24"/>
                <w:lang w:val="es-ES_tradnl"/>
              </w:rPr>
              <w:t>64,5%</w:t>
            </w:r>
          </w:p>
        </w:tc>
        <w:tc>
          <w:tcPr>
            <w:tcW w:w="1688" w:type="dxa"/>
            <w:vAlign w:val="center"/>
          </w:tcPr>
          <w:p w14:paraId="64179312" w14:textId="77777777" w:rsidR="002D06FF" w:rsidRPr="00EA1A15" w:rsidRDefault="002D06FF" w:rsidP="00EA1A15">
            <w:pPr>
              <w:spacing w:line="240" w:lineRule="atLeast"/>
              <w:jc w:val="center"/>
              <w:rPr>
                <w:rFonts w:asciiTheme="majorHAnsi" w:eastAsia="Times New Roman" w:hAnsiTheme="majorHAnsi" w:cs="Times New Roman"/>
                <w:color w:val="000000"/>
                <w:sz w:val="24"/>
                <w:szCs w:val="24"/>
                <w:lang w:val="es-ES_tradnl"/>
              </w:rPr>
            </w:pPr>
            <w:r w:rsidRPr="00EA1A15">
              <w:rPr>
                <w:rFonts w:asciiTheme="majorHAnsi" w:eastAsia="Times New Roman" w:hAnsiTheme="majorHAnsi" w:cs="Times New Roman"/>
                <w:color w:val="000000"/>
                <w:sz w:val="24"/>
                <w:szCs w:val="24"/>
                <w:lang w:val="es-ES_tradnl"/>
              </w:rPr>
              <w:t>53,6%</w:t>
            </w:r>
          </w:p>
        </w:tc>
        <w:tc>
          <w:tcPr>
            <w:tcW w:w="1366" w:type="dxa"/>
            <w:vAlign w:val="center"/>
          </w:tcPr>
          <w:p w14:paraId="7771FEA7" w14:textId="77777777" w:rsidR="002D06FF" w:rsidRPr="00EA1A15" w:rsidRDefault="002D06FF" w:rsidP="00EA1A15">
            <w:pPr>
              <w:spacing w:line="240" w:lineRule="atLeast"/>
              <w:jc w:val="center"/>
              <w:rPr>
                <w:rFonts w:asciiTheme="majorHAnsi" w:eastAsia="Times New Roman" w:hAnsiTheme="majorHAnsi" w:cs="Times New Roman"/>
                <w:color w:val="000000"/>
                <w:sz w:val="24"/>
                <w:szCs w:val="24"/>
                <w:lang w:val="es-ES_tradnl"/>
              </w:rPr>
            </w:pPr>
            <w:r w:rsidRPr="00EA1A15">
              <w:rPr>
                <w:rFonts w:asciiTheme="majorHAnsi" w:eastAsia="Times New Roman" w:hAnsiTheme="majorHAnsi" w:cs="Times New Roman"/>
                <w:color w:val="000000"/>
                <w:sz w:val="24"/>
                <w:szCs w:val="24"/>
                <w:lang w:val="es-ES_tradnl"/>
              </w:rPr>
              <w:t>10,9 pp**</w:t>
            </w:r>
          </w:p>
        </w:tc>
      </w:tr>
      <w:tr w:rsidR="002D06FF" w:rsidRPr="00EA1A15" w14:paraId="71257173" w14:textId="77777777" w:rsidTr="00A600B5">
        <w:trPr>
          <w:trHeight w:val="966"/>
        </w:trPr>
        <w:tc>
          <w:tcPr>
            <w:tcW w:w="3669" w:type="dxa"/>
            <w:vAlign w:val="center"/>
          </w:tcPr>
          <w:p w14:paraId="0DBE11CC" w14:textId="77777777" w:rsidR="002D06FF" w:rsidRPr="00EA1A15" w:rsidRDefault="002D06FF" w:rsidP="00C23F0F">
            <w:pPr>
              <w:spacing w:line="240" w:lineRule="atLeast"/>
              <w:rPr>
                <w:rFonts w:asciiTheme="majorHAnsi" w:eastAsia="Times New Roman" w:hAnsiTheme="majorHAnsi" w:cs="Times New Roman"/>
                <w:color w:val="000000"/>
                <w:sz w:val="24"/>
                <w:szCs w:val="24"/>
                <w:lang w:val="es-ES_tradnl"/>
              </w:rPr>
            </w:pPr>
            <w:r w:rsidRPr="006652E3">
              <w:rPr>
                <w:rFonts w:asciiTheme="majorHAnsi" w:eastAsia="Times New Roman" w:hAnsiTheme="majorHAnsi" w:cs="Times New Roman"/>
                <w:b/>
                <w:color w:val="000000"/>
                <w:sz w:val="24"/>
                <w:szCs w:val="24"/>
                <w:lang w:val="es-ES_tradnl"/>
              </w:rPr>
              <w:t>Diferencia</w:t>
            </w:r>
            <w:r w:rsidRPr="002A02EF">
              <w:rPr>
                <w:rFonts w:asciiTheme="majorHAnsi" w:eastAsia="Times New Roman" w:hAnsiTheme="majorHAnsi" w:cs="Times New Roman"/>
                <w:color w:val="000000"/>
                <w:sz w:val="24"/>
                <w:szCs w:val="24"/>
                <w:lang w:val="es-ES_tradnl"/>
              </w:rPr>
              <w:t xml:space="preserve"> en el porcentaje de hogares que tienen conexión a la red de alcantarillado entre 2012 y 2013</w:t>
            </w:r>
          </w:p>
        </w:tc>
        <w:tc>
          <w:tcPr>
            <w:tcW w:w="2277" w:type="dxa"/>
            <w:vAlign w:val="center"/>
          </w:tcPr>
          <w:p w14:paraId="4FBD75E2" w14:textId="77777777" w:rsidR="002D06FF" w:rsidRPr="00EA1A15" w:rsidRDefault="002D06FF" w:rsidP="00EA1A15">
            <w:pPr>
              <w:spacing w:line="240" w:lineRule="atLeast"/>
              <w:jc w:val="center"/>
              <w:rPr>
                <w:rFonts w:asciiTheme="majorHAnsi" w:eastAsia="Times New Roman" w:hAnsiTheme="majorHAnsi" w:cs="Times New Roman"/>
                <w:color w:val="000000"/>
                <w:sz w:val="24"/>
                <w:szCs w:val="24"/>
                <w:lang w:val="es-ES_tradnl"/>
              </w:rPr>
            </w:pPr>
            <w:r w:rsidRPr="002A02EF">
              <w:rPr>
                <w:rFonts w:asciiTheme="majorHAnsi" w:eastAsia="Times New Roman" w:hAnsiTheme="majorHAnsi" w:cs="Times New Roman"/>
                <w:color w:val="000000"/>
                <w:sz w:val="24"/>
                <w:szCs w:val="24"/>
                <w:lang w:val="es-ES_tradnl"/>
              </w:rPr>
              <w:t>43,9pp</w:t>
            </w:r>
          </w:p>
        </w:tc>
        <w:tc>
          <w:tcPr>
            <w:tcW w:w="1688" w:type="dxa"/>
            <w:vAlign w:val="center"/>
          </w:tcPr>
          <w:p w14:paraId="3260307A" w14:textId="77777777" w:rsidR="002D06FF" w:rsidRPr="00EA1A15" w:rsidRDefault="002D06FF" w:rsidP="00EA1A15">
            <w:pPr>
              <w:spacing w:line="240" w:lineRule="atLeast"/>
              <w:jc w:val="center"/>
              <w:rPr>
                <w:rFonts w:asciiTheme="majorHAnsi" w:eastAsia="Times New Roman" w:hAnsiTheme="majorHAnsi" w:cs="Times New Roman"/>
                <w:color w:val="000000"/>
                <w:sz w:val="24"/>
                <w:szCs w:val="24"/>
                <w:lang w:val="es-ES_tradnl"/>
              </w:rPr>
            </w:pPr>
            <w:r w:rsidRPr="002A02EF">
              <w:rPr>
                <w:rFonts w:asciiTheme="majorHAnsi" w:eastAsia="Times New Roman" w:hAnsiTheme="majorHAnsi" w:cs="Times New Roman"/>
                <w:color w:val="000000"/>
                <w:sz w:val="24"/>
                <w:szCs w:val="24"/>
                <w:lang w:val="es-ES_tradnl"/>
              </w:rPr>
              <w:t>41,3pp</w:t>
            </w:r>
          </w:p>
        </w:tc>
        <w:tc>
          <w:tcPr>
            <w:tcW w:w="1366" w:type="dxa"/>
            <w:vAlign w:val="center"/>
          </w:tcPr>
          <w:p w14:paraId="2F3075D6" w14:textId="77777777" w:rsidR="002D06FF" w:rsidRDefault="002D06FF" w:rsidP="00EA1A15">
            <w:pPr>
              <w:spacing w:line="240" w:lineRule="atLeast"/>
              <w:jc w:val="center"/>
              <w:rPr>
                <w:rFonts w:asciiTheme="majorHAnsi" w:eastAsia="Times New Roman" w:hAnsiTheme="majorHAnsi" w:cs="Times New Roman"/>
                <w:color w:val="000000"/>
                <w:sz w:val="24"/>
                <w:szCs w:val="24"/>
                <w:lang w:val="es-ES_tradnl"/>
              </w:rPr>
            </w:pPr>
            <w:r w:rsidRPr="002A02EF">
              <w:rPr>
                <w:rFonts w:asciiTheme="majorHAnsi" w:eastAsia="Times New Roman" w:hAnsiTheme="majorHAnsi" w:cs="Times New Roman"/>
                <w:color w:val="000000"/>
                <w:sz w:val="24"/>
                <w:szCs w:val="24"/>
                <w:lang w:val="es-ES_tradnl"/>
              </w:rPr>
              <w:t>2,6 pp**</w:t>
            </w:r>
          </w:p>
        </w:tc>
      </w:tr>
    </w:tbl>
    <w:p w14:paraId="447E3965" w14:textId="77777777" w:rsidR="006504BC" w:rsidRPr="00595C27" w:rsidRDefault="006504BC" w:rsidP="00AA71D0">
      <w:pPr>
        <w:spacing w:after="0" w:line="240" w:lineRule="auto"/>
        <w:rPr>
          <w:rFonts w:asciiTheme="majorHAnsi" w:eastAsia="Times New Roman" w:hAnsiTheme="majorHAnsi" w:cs="Times New Roman"/>
          <w:color w:val="000000"/>
          <w:sz w:val="20"/>
          <w:szCs w:val="24"/>
        </w:rPr>
      </w:pPr>
      <w:r w:rsidRPr="00595C27">
        <w:rPr>
          <w:rFonts w:asciiTheme="majorHAnsi" w:eastAsia="Times New Roman" w:hAnsiTheme="majorHAnsi" w:cs="Times New Roman"/>
          <w:color w:val="000000"/>
          <w:sz w:val="20"/>
          <w:szCs w:val="24"/>
        </w:rPr>
        <w:t>pp: puntos porcentuales.</w:t>
      </w:r>
    </w:p>
    <w:p w14:paraId="396CB1D5" w14:textId="77777777" w:rsidR="003065A5" w:rsidRPr="00595C27" w:rsidRDefault="003065A5" w:rsidP="003065A5">
      <w:pPr>
        <w:spacing w:after="0" w:line="240" w:lineRule="atLeast"/>
        <w:rPr>
          <w:rFonts w:asciiTheme="majorHAnsi" w:eastAsia="Times New Roman" w:hAnsiTheme="majorHAnsi" w:cs="Times New Roman"/>
          <w:color w:val="000000"/>
          <w:sz w:val="20"/>
          <w:szCs w:val="24"/>
        </w:rPr>
      </w:pPr>
      <w:r w:rsidRPr="00595C27">
        <w:rPr>
          <w:rFonts w:asciiTheme="majorHAnsi" w:eastAsia="Times New Roman" w:hAnsiTheme="majorHAnsi" w:cs="Times New Roman"/>
          <w:color w:val="000000"/>
          <w:sz w:val="20"/>
          <w:szCs w:val="24"/>
        </w:rPr>
        <w:t>*: estadísticamente significativo al 10%</w:t>
      </w:r>
    </w:p>
    <w:p w14:paraId="19EEFF90" w14:textId="77777777" w:rsidR="003065A5" w:rsidRPr="00595C27" w:rsidRDefault="003065A5" w:rsidP="003065A5">
      <w:pPr>
        <w:spacing w:after="0" w:line="240" w:lineRule="atLeast"/>
        <w:rPr>
          <w:rFonts w:asciiTheme="majorHAnsi" w:eastAsia="Times New Roman" w:hAnsiTheme="majorHAnsi" w:cs="Times New Roman"/>
          <w:color w:val="000000"/>
          <w:sz w:val="20"/>
          <w:szCs w:val="24"/>
        </w:rPr>
      </w:pPr>
      <w:r w:rsidRPr="00595C27">
        <w:rPr>
          <w:rFonts w:asciiTheme="majorHAnsi" w:eastAsia="Times New Roman" w:hAnsiTheme="majorHAnsi" w:cs="Times New Roman"/>
          <w:color w:val="000000"/>
          <w:sz w:val="20"/>
          <w:szCs w:val="24"/>
        </w:rPr>
        <w:t>**: estadísticamente significativo al 5%</w:t>
      </w:r>
    </w:p>
    <w:p w14:paraId="00CF0039" w14:textId="54567BBF" w:rsidR="00FF359C" w:rsidRPr="00AA71D0" w:rsidRDefault="00FF359C" w:rsidP="00AA71D0">
      <w:pPr>
        <w:spacing w:after="0" w:line="240" w:lineRule="auto"/>
        <w:rPr>
          <w:rFonts w:asciiTheme="majorHAnsi" w:eastAsia="Times New Roman" w:hAnsiTheme="majorHAnsi" w:cs="Times New Roman"/>
          <w:color w:val="000000"/>
          <w:sz w:val="20"/>
          <w:szCs w:val="24"/>
        </w:rPr>
      </w:pPr>
    </w:p>
    <w:p w14:paraId="20483412" w14:textId="77777777" w:rsidR="00AA71D0" w:rsidRDefault="00AA71D0" w:rsidP="00FF359C">
      <w:pPr>
        <w:spacing w:after="0" w:line="240" w:lineRule="atLeast"/>
        <w:ind w:firstLine="360"/>
        <w:jc w:val="both"/>
        <w:rPr>
          <w:rFonts w:asciiTheme="majorHAnsi" w:eastAsia="Times New Roman" w:hAnsiTheme="majorHAnsi" w:cs="Times New Roman"/>
          <w:b/>
          <w:bCs/>
          <w:color w:val="000000"/>
          <w:sz w:val="18"/>
          <w:szCs w:val="24"/>
        </w:rPr>
      </w:pPr>
    </w:p>
    <w:p w14:paraId="0D025436" w14:textId="29F4BFE5" w:rsidR="00F151E4" w:rsidRDefault="00F151E4" w:rsidP="00FF359C">
      <w:pPr>
        <w:spacing w:after="0" w:line="240" w:lineRule="atLeast"/>
        <w:ind w:firstLine="360"/>
        <w:jc w:val="both"/>
        <w:rPr>
          <w:rFonts w:asciiTheme="majorHAnsi" w:eastAsia="Times New Roman" w:hAnsiTheme="majorHAnsi" w:cs="Times New Roman"/>
          <w:b/>
          <w:bCs/>
          <w:color w:val="000000"/>
          <w:sz w:val="18"/>
          <w:szCs w:val="24"/>
        </w:rPr>
      </w:pPr>
    </w:p>
    <w:p w14:paraId="2D7284F7" w14:textId="02582316" w:rsidR="00EC7FED" w:rsidRDefault="00EC7FED" w:rsidP="00FF359C">
      <w:pPr>
        <w:spacing w:after="0" w:line="240" w:lineRule="atLeast"/>
        <w:ind w:firstLine="360"/>
        <w:jc w:val="both"/>
        <w:rPr>
          <w:rFonts w:asciiTheme="majorHAnsi" w:eastAsia="Times New Roman" w:hAnsiTheme="majorHAnsi" w:cs="Times New Roman"/>
          <w:b/>
          <w:bCs/>
          <w:color w:val="000000"/>
          <w:sz w:val="18"/>
          <w:szCs w:val="24"/>
        </w:rPr>
      </w:pPr>
    </w:p>
    <w:p w14:paraId="0A46C2AF" w14:textId="6262FA6F" w:rsidR="00EC7FED" w:rsidRDefault="00EC7FED" w:rsidP="00FF359C">
      <w:pPr>
        <w:spacing w:after="0" w:line="240" w:lineRule="atLeast"/>
        <w:ind w:firstLine="360"/>
        <w:jc w:val="both"/>
        <w:rPr>
          <w:rFonts w:asciiTheme="majorHAnsi" w:eastAsia="Times New Roman" w:hAnsiTheme="majorHAnsi" w:cs="Times New Roman"/>
          <w:b/>
          <w:bCs/>
          <w:color w:val="000000"/>
          <w:sz w:val="18"/>
          <w:szCs w:val="24"/>
        </w:rPr>
      </w:pPr>
    </w:p>
    <w:p w14:paraId="0A2E6CCE" w14:textId="4389A1AD" w:rsidR="00EC7FED" w:rsidRDefault="00EC7FED" w:rsidP="00FF359C">
      <w:pPr>
        <w:spacing w:after="0" w:line="240" w:lineRule="atLeast"/>
        <w:ind w:firstLine="360"/>
        <w:jc w:val="both"/>
        <w:rPr>
          <w:rFonts w:asciiTheme="majorHAnsi" w:eastAsia="Times New Roman" w:hAnsiTheme="majorHAnsi" w:cs="Times New Roman"/>
          <w:b/>
          <w:bCs/>
          <w:color w:val="000000"/>
          <w:sz w:val="18"/>
          <w:szCs w:val="24"/>
        </w:rPr>
      </w:pPr>
    </w:p>
    <w:p w14:paraId="120C342E" w14:textId="4E43FEFD" w:rsidR="00EC7FED" w:rsidRDefault="00EC7FED" w:rsidP="00FF359C">
      <w:pPr>
        <w:spacing w:after="0" w:line="240" w:lineRule="atLeast"/>
        <w:ind w:firstLine="360"/>
        <w:jc w:val="both"/>
        <w:rPr>
          <w:ins w:id="8" w:author="Acevedo Alameda, Paloma" w:date="2017-05-30T17:08:00Z"/>
          <w:rFonts w:asciiTheme="majorHAnsi" w:eastAsia="Times New Roman" w:hAnsiTheme="majorHAnsi" w:cs="Times New Roman"/>
          <w:b/>
          <w:bCs/>
          <w:color w:val="000000"/>
          <w:sz w:val="18"/>
          <w:szCs w:val="24"/>
        </w:rPr>
      </w:pPr>
    </w:p>
    <w:p w14:paraId="219A0089" w14:textId="2F80B622" w:rsidR="005D58E9" w:rsidRDefault="005D58E9" w:rsidP="00FF359C">
      <w:pPr>
        <w:spacing w:after="0" w:line="240" w:lineRule="atLeast"/>
        <w:ind w:firstLine="360"/>
        <w:jc w:val="both"/>
        <w:rPr>
          <w:ins w:id="9" w:author="Acevedo Alameda, Paloma" w:date="2017-05-30T17:08:00Z"/>
          <w:rFonts w:asciiTheme="majorHAnsi" w:eastAsia="Times New Roman" w:hAnsiTheme="majorHAnsi" w:cs="Times New Roman"/>
          <w:b/>
          <w:bCs/>
          <w:color w:val="000000"/>
          <w:sz w:val="18"/>
          <w:szCs w:val="24"/>
        </w:rPr>
      </w:pPr>
    </w:p>
    <w:p w14:paraId="77D812E3" w14:textId="396238E1" w:rsidR="005D58E9" w:rsidRDefault="005D58E9" w:rsidP="00FF359C">
      <w:pPr>
        <w:spacing w:after="0" w:line="240" w:lineRule="atLeast"/>
        <w:ind w:firstLine="360"/>
        <w:jc w:val="both"/>
        <w:rPr>
          <w:ins w:id="10" w:author="Acevedo Alameda, Paloma" w:date="2017-05-30T17:08:00Z"/>
          <w:rFonts w:asciiTheme="majorHAnsi" w:eastAsia="Times New Roman" w:hAnsiTheme="majorHAnsi" w:cs="Times New Roman"/>
          <w:b/>
          <w:bCs/>
          <w:color w:val="000000"/>
          <w:sz w:val="18"/>
          <w:szCs w:val="24"/>
        </w:rPr>
      </w:pPr>
    </w:p>
    <w:p w14:paraId="082CF08D" w14:textId="6E26E54C" w:rsidR="005D58E9" w:rsidRDefault="005D58E9" w:rsidP="00FF359C">
      <w:pPr>
        <w:spacing w:after="0" w:line="240" w:lineRule="atLeast"/>
        <w:ind w:firstLine="360"/>
        <w:jc w:val="both"/>
        <w:rPr>
          <w:ins w:id="11" w:author="Acevedo Alameda, Paloma" w:date="2017-05-30T17:08:00Z"/>
          <w:rFonts w:asciiTheme="majorHAnsi" w:eastAsia="Times New Roman" w:hAnsiTheme="majorHAnsi" w:cs="Times New Roman"/>
          <w:b/>
          <w:bCs/>
          <w:color w:val="000000"/>
          <w:sz w:val="18"/>
          <w:szCs w:val="24"/>
        </w:rPr>
      </w:pPr>
    </w:p>
    <w:p w14:paraId="653798EE" w14:textId="77777777" w:rsidR="005D58E9" w:rsidRDefault="005D58E9" w:rsidP="00FF359C">
      <w:pPr>
        <w:spacing w:after="0" w:line="240" w:lineRule="atLeast"/>
        <w:ind w:firstLine="360"/>
        <w:jc w:val="both"/>
        <w:rPr>
          <w:rFonts w:asciiTheme="majorHAnsi" w:eastAsia="Times New Roman" w:hAnsiTheme="majorHAnsi" w:cs="Times New Roman"/>
          <w:b/>
          <w:bCs/>
          <w:color w:val="000000"/>
          <w:sz w:val="18"/>
          <w:szCs w:val="24"/>
        </w:rPr>
      </w:pPr>
    </w:p>
    <w:p w14:paraId="5145E4DE" w14:textId="33C31F5C" w:rsidR="00EC7FED" w:rsidRDefault="00EC7FED" w:rsidP="00FF359C">
      <w:pPr>
        <w:spacing w:after="0" w:line="240" w:lineRule="atLeast"/>
        <w:ind w:firstLine="360"/>
        <w:jc w:val="both"/>
        <w:rPr>
          <w:rFonts w:asciiTheme="majorHAnsi" w:eastAsia="Times New Roman" w:hAnsiTheme="majorHAnsi" w:cs="Times New Roman"/>
          <w:b/>
          <w:bCs/>
          <w:color w:val="000000"/>
          <w:sz w:val="18"/>
          <w:szCs w:val="24"/>
        </w:rPr>
      </w:pPr>
    </w:p>
    <w:p w14:paraId="5F96DAB8" w14:textId="242E1571" w:rsidR="00EC7FED" w:rsidRDefault="00EC7FED" w:rsidP="00FF359C">
      <w:pPr>
        <w:spacing w:after="0" w:line="240" w:lineRule="atLeast"/>
        <w:ind w:firstLine="360"/>
        <w:jc w:val="both"/>
        <w:rPr>
          <w:rFonts w:asciiTheme="majorHAnsi" w:eastAsia="Times New Roman" w:hAnsiTheme="majorHAnsi" w:cs="Times New Roman"/>
          <w:b/>
          <w:bCs/>
          <w:color w:val="000000"/>
          <w:sz w:val="18"/>
          <w:szCs w:val="24"/>
        </w:rPr>
      </w:pPr>
    </w:p>
    <w:p w14:paraId="16F95D01" w14:textId="5462E846" w:rsidR="00EC7FED" w:rsidRDefault="00EC7FED" w:rsidP="00FF359C">
      <w:pPr>
        <w:spacing w:after="0" w:line="240" w:lineRule="atLeast"/>
        <w:ind w:firstLine="360"/>
        <w:jc w:val="both"/>
        <w:rPr>
          <w:rFonts w:asciiTheme="majorHAnsi" w:eastAsia="Times New Roman" w:hAnsiTheme="majorHAnsi" w:cs="Times New Roman"/>
          <w:b/>
          <w:bCs/>
          <w:color w:val="000000"/>
          <w:sz w:val="18"/>
          <w:szCs w:val="24"/>
        </w:rPr>
      </w:pPr>
    </w:p>
    <w:p w14:paraId="7175A4E3" w14:textId="77777777" w:rsidR="00EC7FED" w:rsidRPr="00AA71D0" w:rsidRDefault="00EC7FED" w:rsidP="00FF359C">
      <w:pPr>
        <w:spacing w:after="0" w:line="240" w:lineRule="atLeast"/>
        <w:ind w:firstLine="360"/>
        <w:jc w:val="both"/>
        <w:rPr>
          <w:rFonts w:asciiTheme="majorHAnsi" w:eastAsia="Times New Roman" w:hAnsiTheme="majorHAnsi" w:cs="Times New Roman"/>
          <w:b/>
          <w:bCs/>
          <w:color w:val="000000"/>
          <w:sz w:val="18"/>
          <w:szCs w:val="24"/>
        </w:rPr>
      </w:pPr>
    </w:p>
    <w:p w14:paraId="2D65470A" w14:textId="77777777" w:rsidR="00FF359C" w:rsidRPr="00FF359C" w:rsidRDefault="00FF359C" w:rsidP="00937ACF">
      <w:pPr>
        <w:spacing w:after="0" w:line="240" w:lineRule="atLeast"/>
        <w:ind w:firstLine="360"/>
        <w:jc w:val="both"/>
        <w:outlineLvl w:val="0"/>
        <w:rPr>
          <w:rFonts w:asciiTheme="majorHAnsi" w:eastAsia="Times New Roman" w:hAnsiTheme="majorHAnsi" w:cs="Times New Roman"/>
          <w:color w:val="000000"/>
          <w:sz w:val="24"/>
          <w:szCs w:val="24"/>
        </w:rPr>
      </w:pPr>
      <w:r w:rsidRPr="00FB3B43">
        <w:rPr>
          <w:rFonts w:asciiTheme="majorHAnsi" w:eastAsia="Times New Roman" w:hAnsiTheme="majorHAnsi" w:cs="Times New Roman"/>
          <w:b/>
          <w:bCs/>
          <w:color w:val="000000"/>
          <w:sz w:val="24"/>
          <w:szCs w:val="24"/>
        </w:rPr>
        <w:lastRenderedPageBreak/>
        <w:t xml:space="preserve">Pregunta </w:t>
      </w:r>
      <w:r w:rsidR="00F62FE9">
        <w:rPr>
          <w:rFonts w:asciiTheme="majorHAnsi" w:eastAsia="Times New Roman" w:hAnsiTheme="majorHAnsi" w:cs="Times New Roman"/>
          <w:b/>
          <w:bCs/>
          <w:color w:val="000000"/>
          <w:sz w:val="24"/>
          <w:szCs w:val="24"/>
        </w:rPr>
        <w:t>6</w:t>
      </w:r>
      <w:r w:rsidRPr="00FB3B43">
        <w:rPr>
          <w:rFonts w:asciiTheme="majorHAnsi" w:eastAsia="Times New Roman" w:hAnsiTheme="majorHAnsi" w:cs="Times New Roman"/>
          <w:b/>
          <w:bCs/>
          <w:color w:val="000000"/>
          <w:sz w:val="24"/>
          <w:szCs w:val="24"/>
        </w:rPr>
        <w:t xml:space="preserve">: </w:t>
      </w:r>
      <w:r w:rsidR="00631620">
        <w:rPr>
          <w:rFonts w:asciiTheme="majorHAnsi" w:eastAsia="Times New Roman" w:hAnsiTheme="majorHAnsi" w:cs="Times New Roman"/>
          <w:b/>
          <w:bCs/>
          <w:color w:val="000000"/>
          <w:sz w:val="24"/>
          <w:szCs w:val="24"/>
        </w:rPr>
        <w:t>Diferencia</w:t>
      </w:r>
      <w:r w:rsidR="00AC63F3">
        <w:rPr>
          <w:rFonts w:asciiTheme="majorHAnsi" w:eastAsia="Times New Roman" w:hAnsiTheme="majorHAnsi" w:cs="Times New Roman"/>
          <w:b/>
          <w:bCs/>
          <w:color w:val="000000"/>
          <w:sz w:val="24"/>
          <w:szCs w:val="24"/>
        </w:rPr>
        <w:t>s</w:t>
      </w:r>
      <w:r w:rsidR="00D82107">
        <w:rPr>
          <w:rFonts w:asciiTheme="majorHAnsi" w:eastAsia="Times New Roman" w:hAnsiTheme="majorHAnsi" w:cs="Times New Roman"/>
          <w:b/>
          <w:bCs/>
          <w:color w:val="000000"/>
          <w:sz w:val="24"/>
          <w:szCs w:val="24"/>
        </w:rPr>
        <w:t xml:space="preserve"> en diferencias</w:t>
      </w:r>
    </w:p>
    <w:p w14:paraId="21631B4C" w14:textId="1E7E2551" w:rsidR="00C23CF7" w:rsidRDefault="00127A3A" w:rsidP="00E400D7">
      <w:pPr>
        <w:pStyle w:val="ListParagraph"/>
        <w:numPr>
          <w:ilvl w:val="0"/>
          <w:numId w:val="9"/>
        </w:numPr>
        <w:spacing w:before="100" w:beforeAutospacing="1" w:after="0" w:line="240" w:lineRule="atLeast"/>
        <w:ind w:left="720"/>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 xml:space="preserve">Con </w:t>
      </w:r>
      <w:r w:rsidR="00E400D7" w:rsidRPr="00FB3B43">
        <w:rPr>
          <w:rFonts w:asciiTheme="majorHAnsi" w:eastAsia="Times New Roman" w:hAnsiTheme="majorHAnsi" w:cs="Times New Roman"/>
          <w:color w:val="000000"/>
          <w:sz w:val="24"/>
          <w:szCs w:val="24"/>
          <w:lang w:val="es-ES_tradnl"/>
        </w:rPr>
        <w:t xml:space="preserve">base </w:t>
      </w:r>
      <w:r w:rsidR="00220295">
        <w:rPr>
          <w:rFonts w:asciiTheme="majorHAnsi" w:eastAsia="Times New Roman" w:hAnsiTheme="majorHAnsi" w:cs="Times New Roman"/>
          <w:color w:val="000000"/>
          <w:sz w:val="24"/>
          <w:szCs w:val="24"/>
          <w:lang w:val="es-ES_tradnl"/>
        </w:rPr>
        <w:t xml:space="preserve">en </w:t>
      </w:r>
      <w:r w:rsidR="00220295" w:rsidRPr="00FB3B43">
        <w:rPr>
          <w:rFonts w:asciiTheme="majorHAnsi" w:eastAsia="Times New Roman" w:hAnsiTheme="majorHAnsi" w:cs="Times New Roman"/>
          <w:color w:val="000000"/>
          <w:sz w:val="24"/>
          <w:szCs w:val="24"/>
          <w:lang w:val="es-ES_tradnl"/>
        </w:rPr>
        <w:t>la</w:t>
      </w:r>
      <w:r w:rsidR="00E400D7" w:rsidRPr="00FB3B43">
        <w:rPr>
          <w:rFonts w:asciiTheme="majorHAnsi" w:eastAsia="Times New Roman" w:hAnsiTheme="majorHAnsi" w:cs="Times New Roman"/>
          <w:color w:val="000000"/>
          <w:sz w:val="24"/>
          <w:szCs w:val="24"/>
          <w:lang w:val="es-ES_tradnl"/>
        </w:rPr>
        <w:t xml:space="preserve"> información de la </w:t>
      </w:r>
      <w:r w:rsidR="00E400D7">
        <w:rPr>
          <w:rFonts w:asciiTheme="majorHAnsi" w:eastAsia="Times New Roman" w:hAnsiTheme="majorHAnsi" w:cs="Times New Roman"/>
          <w:color w:val="000000"/>
          <w:sz w:val="24"/>
          <w:szCs w:val="24"/>
          <w:lang w:val="es-ES_tradnl"/>
        </w:rPr>
        <w:t xml:space="preserve">tabla </w:t>
      </w:r>
      <w:r w:rsidR="008824E6">
        <w:rPr>
          <w:rFonts w:asciiTheme="majorHAnsi" w:eastAsia="Times New Roman" w:hAnsiTheme="majorHAnsi" w:cs="Times New Roman"/>
          <w:color w:val="000000"/>
          <w:sz w:val="24"/>
          <w:szCs w:val="24"/>
          <w:lang w:val="es-ES_tradnl"/>
        </w:rPr>
        <w:t>3</w:t>
      </w:r>
      <w:r w:rsidR="00E400D7" w:rsidRPr="00FB3B43">
        <w:rPr>
          <w:rFonts w:asciiTheme="majorHAnsi" w:eastAsia="Times New Roman" w:hAnsiTheme="majorHAnsi" w:cs="Times New Roman"/>
          <w:color w:val="000000"/>
          <w:sz w:val="24"/>
          <w:szCs w:val="24"/>
          <w:lang w:val="es-ES_tradnl"/>
        </w:rPr>
        <w:t>, ¿cuál sería su nueva estimación del impacto de la campaña telefónica en las tasas de conexión de alcantarillado?</w:t>
      </w:r>
      <w:r w:rsidR="00E400D7">
        <w:rPr>
          <w:rFonts w:asciiTheme="majorHAnsi" w:eastAsia="Times New Roman" w:hAnsiTheme="majorHAnsi" w:cs="Times New Roman"/>
          <w:color w:val="000000"/>
          <w:sz w:val="24"/>
          <w:szCs w:val="24"/>
          <w:lang w:val="es-ES_tradnl"/>
        </w:rPr>
        <w:t xml:space="preserve"> Detalle </w:t>
      </w:r>
      <w:r w:rsidR="00312F34">
        <w:rPr>
          <w:rFonts w:asciiTheme="majorHAnsi" w:eastAsia="Times New Roman" w:hAnsiTheme="majorHAnsi" w:cs="Times New Roman"/>
          <w:color w:val="000000"/>
          <w:sz w:val="24"/>
          <w:szCs w:val="24"/>
          <w:lang w:val="es-ES_tradnl"/>
        </w:rPr>
        <w:t>la metodología utilizada.</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9000"/>
      </w:tblGrid>
      <w:tr w:rsidR="00B15A3E" w:rsidRPr="00640E96" w14:paraId="0D2ED946" w14:textId="77777777" w:rsidTr="00DC11E9">
        <w:tc>
          <w:tcPr>
            <w:tcW w:w="9576" w:type="dxa"/>
          </w:tcPr>
          <w:p w14:paraId="721AE778"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r w:rsidR="00B15A3E" w:rsidRPr="00640E96" w14:paraId="3D9F0596" w14:textId="77777777" w:rsidTr="00DC11E9">
        <w:tc>
          <w:tcPr>
            <w:tcW w:w="9576" w:type="dxa"/>
          </w:tcPr>
          <w:p w14:paraId="5952193C"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bl>
    <w:p w14:paraId="18A62FD3" w14:textId="686A5CE1" w:rsidR="00AD19DC" w:rsidRDefault="00F86976" w:rsidP="00FD098D">
      <w:pPr>
        <w:pStyle w:val="ListParagraph"/>
        <w:numPr>
          <w:ilvl w:val="0"/>
          <w:numId w:val="9"/>
        </w:numPr>
        <w:spacing w:before="100" w:beforeAutospacing="1" w:after="0" w:line="240" w:lineRule="atLeast"/>
        <w:ind w:left="720"/>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¿Cuál es el supuesto que se está haciendo para calcular el contrafactual del grupo de tratamiento?</w:t>
      </w:r>
      <w:r w:rsidR="00FD098D">
        <w:rPr>
          <w:rFonts w:asciiTheme="majorHAnsi" w:eastAsia="Times New Roman" w:hAnsiTheme="majorHAnsi" w:cs="Times New Roman"/>
          <w:color w:val="000000"/>
          <w:sz w:val="24"/>
          <w:szCs w:val="24"/>
          <w:lang w:val="es-ES_tradnl"/>
        </w:rPr>
        <w:t xml:space="preserve"> </w:t>
      </w:r>
      <w:r w:rsidR="00AD19DC" w:rsidRPr="00FD098D">
        <w:rPr>
          <w:rFonts w:asciiTheme="majorHAnsi" w:eastAsia="Times New Roman" w:hAnsiTheme="majorHAnsi" w:cs="Times New Roman"/>
          <w:color w:val="000000"/>
          <w:sz w:val="24"/>
          <w:szCs w:val="24"/>
          <w:lang w:val="es-ES_tradnl"/>
        </w:rPr>
        <w:t xml:space="preserve">¿Qué podría poner en cuestión la validez del supuesto? ¿Qué datos adicionales necesitaría para </w:t>
      </w:r>
      <w:r w:rsidR="00220295">
        <w:rPr>
          <w:rFonts w:asciiTheme="majorHAnsi" w:eastAsia="Times New Roman" w:hAnsiTheme="majorHAnsi" w:cs="Times New Roman"/>
          <w:color w:val="000000"/>
          <w:sz w:val="24"/>
          <w:szCs w:val="24"/>
          <w:lang w:val="es-ES_tradnl"/>
        </w:rPr>
        <w:t>soportar</w:t>
      </w:r>
      <w:r w:rsidR="00220295" w:rsidRPr="00FD098D">
        <w:rPr>
          <w:rFonts w:asciiTheme="majorHAnsi" w:eastAsia="Times New Roman" w:hAnsiTheme="majorHAnsi" w:cs="Times New Roman"/>
          <w:color w:val="000000"/>
          <w:sz w:val="24"/>
          <w:szCs w:val="24"/>
          <w:lang w:val="es-ES_tradnl"/>
        </w:rPr>
        <w:t xml:space="preserve"> </w:t>
      </w:r>
      <w:r w:rsidR="00AD19DC" w:rsidRPr="00FD098D">
        <w:rPr>
          <w:rFonts w:asciiTheme="majorHAnsi" w:eastAsia="Times New Roman" w:hAnsiTheme="majorHAnsi" w:cs="Times New Roman"/>
          <w:color w:val="000000"/>
          <w:sz w:val="24"/>
          <w:szCs w:val="24"/>
          <w:lang w:val="es-ES_tradnl"/>
        </w:rPr>
        <w:t>el supuesto?</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9000"/>
      </w:tblGrid>
      <w:tr w:rsidR="00B15A3E" w:rsidRPr="00A131C2" w14:paraId="2BC4864E" w14:textId="77777777" w:rsidTr="00DC11E9">
        <w:tc>
          <w:tcPr>
            <w:tcW w:w="9576" w:type="dxa"/>
          </w:tcPr>
          <w:p w14:paraId="3A856D72"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r w:rsidR="00B15A3E" w:rsidRPr="00A131C2" w14:paraId="0613C3C1" w14:textId="77777777" w:rsidTr="00DC11E9">
        <w:tc>
          <w:tcPr>
            <w:tcW w:w="9576" w:type="dxa"/>
          </w:tcPr>
          <w:p w14:paraId="2D613AA6"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bl>
    <w:p w14:paraId="3F498799" w14:textId="77777777" w:rsidR="00FF359C" w:rsidRDefault="00FF359C" w:rsidP="00C23CF7">
      <w:pPr>
        <w:pStyle w:val="ListParagraph"/>
        <w:numPr>
          <w:ilvl w:val="0"/>
          <w:numId w:val="9"/>
        </w:numPr>
        <w:spacing w:before="100" w:beforeAutospacing="1" w:after="0" w:line="240" w:lineRule="atLeast"/>
        <w:ind w:left="720"/>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¿Es su nuevo impacto estimado menor o mayor</w:t>
      </w:r>
      <w:r w:rsidR="00BC2C9F">
        <w:rPr>
          <w:rFonts w:asciiTheme="majorHAnsi" w:eastAsia="Times New Roman" w:hAnsiTheme="majorHAnsi" w:cs="Times New Roman"/>
          <w:color w:val="000000"/>
          <w:sz w:val="24"/>
          <w:szCs w:val="24"/>
          <w:lang w:val="es-ES_tradnl"/>
        </w:rPr>
        <w:t xml:space="preserve"> a</w:t>
      </w:r>
      <w:r w:rsidR="00312F34">
        <w:rPr>
          <w:rFonts w:asciiTheme="majorHAnsi" w:eastAsia="Times New Roman" w:hAnsiTheme="majorHAnsi" w:cs="Times New Roman"/>
          <w:color w:val="000000"/>
          <w:sz w:val="24"/>
          <w:szCs w:val="24"/>
          <w:lang w:val="es-ES_tradnl"/>
        </w:rPr>
        <w:t>l estimado</w:t>
      </w:r>
      <w:r w:rsidR="00BC2C9F">
        <w:rPr>
          <w:rFonts w:asciiTheme="majorHAnsi" w:eastAsia="Times New Roman" w:hAnsiTheme="majorHAnsi" w:cs="Times New Roman"/>
          <w:color w:val="000000"/>
          <w:sz w:val="24"/>
          <w:szCs w:val="24"/>
          <w:lang w:val="es-ES_tradnl"/>
        </w:rPr>
        <w:t xml:space="preserve"> anteriormente</w:t>
      </w:r>
      <w:r w:rsidRPr="00FB3B43">
        <w:rPr>
          <w:rFonts w:asciiTheme="majorHAnsi" w:eastAsia="Times New Roman" w:hAnsiTheme="majorHAnsi" w:cs="Times New Roman"/>
          <w:color w:val="000000"/>
          <w:sz w:val="24"/>
          <w:szCs w:val="24"/>
          <w:lang w:val="es-ES_tradnl"/>
        </w:rPr>
        <w:t>?</w:t>
      </w:r>
      <w:r w:rsidR="00C23CF7">
        <w:rPr>
          <w:rFonts w:asciiTheme="majorHAnsi" w:eastAsia="Times New Roman" w:hAnsiTheme="majorHAnsi" w:cs="Times New Roman"/>
          <w:color w:val="000000"/>
          <w:sz w:val="24"/>
          <w:szCs w:val="24"/>
          <w:lang w:val="es-ES_tradnl"/>
        </w:rPr>
        <w:t xml:space="preserve"> </w:t>
      </w:r>
      <w:r w:rsidRPr="00C23CF7">
        <w:rPr>
          <w:rFonts w:asciiTheme="majorHAnsi" w:eastAsia="Times New Roman" w:hAnsiTheme="majorHAnsi" w:cs="Times New Roman"/>
          <w:color w:val="000000"/>
          <w:sz w:val="24"/>
          <w:szCs w:val="24"/>
          <w:lang w:val="es-ES_tradnl"/>
        </w:rPr>
        <w:t xml:space="preserve">¿Por qué cree que es </w:t>
      </w:r>
      <w:r w:rsidR="00C23CF7">
        <w:rPr>
          <w:rFonts w:asciiTheme="majorHAnsi" w:eastAsia="Times New Roman" w:hAnsiTheme="majorHAnsi" w:cs="Times New Roman"/>
          <w:color w:val="000000"/>
          <w:sz w:val="24"/>
          <w:szCs w:val="24"/>
          <w:lang w:val="es-ES_tradnl"/>
        </w:rPr>
        <w:t>así</w:t>
      </w:r>
      <w:r w:rsidRPr="00C23CF7">
        <w:rPr>
          <w:rFonts w:asciiTheme="majorHAnsi" w:eastAsia="Times New Roman" w:hAnsiTheme="majorHAnsi" w:cs="Times New Roman"/>
          <w:color w:val="000000"/>
          <w:sz w:val="24"/>
          <w:szCs w:val="24"/>
          <w:lang w:val="es-ES_tradnl"/>
        </w:rPr>
        <w:t>?</w:t>
      </w:r>
      <w:r w:rsidR="00312F34">
        <w:rPr>
          <w:rFonts w:asciiTheme="majorHAnsi" w:eastAsia="Times New Roman" w:hAnsiTheme="majorHAnsi" w:cs="Times New Roman"/>
          <w:color w:val="000000"/>
          <w:sz w:val="24"/>
          <w:szCs w:val="24"/>
          <w:lang w:val="es-ES_tradnl"/>
        </w:rPr>
        <w:t xml:space="preserve"> Justifique. (Pista: piense en las posibles características diferenciales entre aquellos hogares que respondieron el llamado y los que no</w:t>
      </w:r>
      <w:r w:rsidR="00220295">
        <w:rPr>
          <w:rFonts w:asciiTheme="majorHAnsi" w:eastAsia="Times New Roman" w:hAnsiTheme="majorHAnsi" w:cs="Times New Roman"/>
          <w:color w:val="000000"/>
          <w:sz w:val="24"/>
          <w:szCs w:val="24"/>
          <w:lang w:val="es-ES_tradnl"/>
        </w:rPr>
        <w:t>.</w:t>
      </w:r>
      <w:r w:rsidR="00312F34">
        <w:rPr>
          <w:rFonts w:asciiTheme="majorHAnsi" w:eastAsia="Times New Roman" w:hAnsiTheme="majorHAnsi" w:cs="Times New Roman"/>
          <w:color w:val="000000"/>
          <w:sz w:val="24"/>
          <w:szCs w:val="24"/>
          <w:lang w:val="es-ES_tradnl"/>
        </w:rPr>
        <w:t>)</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9000"/>
      </w:tblGrid>
      <w:tr w:rsidR="00B15A3E" w:rsidRPr="00A131C2" w14:paraId="7929099C" w14:textId="77777777" w:rsidTr="00DC11E9">
        <w:tc>
          <w:tcPr>
            <w:tcW w:w="9576" w:type="dxa"/>
          </w:tcPr>
          <w:p w14:paraId="02E3D32D"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r w:rsidR="00B15A3E" w:rsidRPr="00A131C2" w14:paraId="0103F0BF" w14:textId="77777777" w:rsidTr="00DC11E9">
        <w:tc>
          <w:tcPr>
            <w:tcW w:w="9576" w:type="dxa"/>
          </w:tcPr>
          <w:p w14:paraId="3662A295"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bl>
    <w:p w14:paraId="0F376EDC" w14:textId="77777777" w:rsidR="00C23CF7" w:rsidRDefault="00C23CF7" w:rsidP="005067DB">
      <w:pPr>
        <w:spacing w:after="0" w:line="240" w:lineRule="auto"/>
        <w:jc w:val="center"/>
        <w:rPr>
          <w:rFonts w:asciiTheme="majorHAnsi" w:eastAsia="Times New Roman" w:hAnsiTheme="majorHAnsi" w:cs="Times New Roman"/>
          <w:color w:val="000000"/>
          <w:sz w:val="24"/>
          <w:szCs w:val="24"/>
          <w:lang w:val="es-ES_tradnl"/>
        </w:rPr>
      </w:pPr>
    </w:p>
    <w:p w14:paraId="5CA4AC7D" w14:textId="77777777" w:rsidR="000D3D92" w:rsidRPr="00F63C0E" w:rsidRDefault="000D3D92" w:rsidP="000D3D92">
      <w:pPr>
        <w:spacing w:before="120" w:after="0" w:line="240" w:lineRule="atLeast"/>
        <w:jc w:val="center"/>
        <w:rPr>
          <w:rFonts w:asciiTheme="majorHAnsi" w:eastAsia="Times New Roman" w:hAnsiTheme="majorHAnsi" w:cs="Times New Roman"/>
          <w:b/>
          <w:bCs/>
          <w:i/>
          <w:color w:val="000000"/>
          <w:sz w:val="24"/>
          <w:szCs w:val="24"/>
          <w:lang w:val="es-ES_tradnl"/>
        </w:rPr>
      </w:pPr>
      <w:r w:rsidRPr="00F63C0E">
        <w:rPr>
          <w:rFonts w:asciiTheme="majorHAnsi" w:eastAsia="Times New Roman" w:hAnsiTheme="majorHAnsi" w:cs="Times New Roman"/>
          <w:i/>
          <w:color w:val="000000"/>
          <w:sz w:val="24"/>
          <w:szCs w:val="24"/>
          <w:lang w:val="es-ES_tradnl"/>
        </w:rPr>
        <w:t>**Responda las preguntas antes de seguir leyendo**</w:t>
      </w:r>
    </w:p>
    <w:p w14:paraId="347A1017" w14:textId="77777777" w:rsidR="00B15A3E" w:rsidRDefault="00B15A3E" w:rsidP="00AA7AEA">
      <w:pPr>
        <w:spacing w:after="0" w:line="240" w:lineRule="auto"/>
        <w:jc w:val="center"/>
        <w:rPr>
          <w:rFonts w:asciiTheme="majorHAnsi" w:eastAsia="Times New Roman" w:hAnsiTheme="majorHAnsi" w:cs="Times New Roman"/>
          <w:b/>
          <w:bCs/>
          <w:iCs/>
          <w:color w:val="000000"/>
          <w:sz w:val="24"/>
          <w:szCs w:val="24"/>
          <w:lang w:val="es-ES_tradnl"/>
        </w:rPr>
      </w:pPr>
    </w:p>
    <w:p w14:paraId="49C807E3" w14:textId="77777777" w:rsidR="00F151E4" w:rsidRDefault="00F151E4">
      <w:pPr>
        <w:rPr>
          <w:rFonts w:asciiTheme="majorHAnsi" w:eastAsia="Times New Roman" w:hAnsiTheme="majorHAnsi" w:cs="Times New Roman"/>
          <w:b/>
          <w:bCs/>
          <w:iCs/>
          <w:color w:val="000000"/>
          <w:sz w:val="24"/>
          <w:szCs w:val="24"/>
          <w:lang w:val="es-ES_tradnl"/>
        </w:rPr>
      </w:pPr>
      <w:r>
        <w:rPr>
          <w:rFonts w:asciiTheme="majorHAnsi" w:eastAsia="Times New Roman" w:hAnsiTheme="majorHAnsi" w:cs="Times New Roman"/>
          <w:b/>
          <w:bCs/>
          <w:iCs/>
          <w:color w:val="000000"/>
          <w:sz w:val="24"/>
          <w:szCs w:val="24"/>
          <w:lang w:val="es-ES_tradnl"/>
        </w:rPr>
        <w:br w:type="page"/>
      </w:r>
    </w:p>
    <w:p w14:paraId="19E37EE3" w14:textId="77777777" w:rsidR="00FF359C" w:rsidRPr="00CA3EE8" w:rsidRDefault="00FF359C" w:rsidP="00CA3EE8">
      <w:pPr>
        <w:spacing w:after="0" w:line="240" w:lineRule="auto"/>
        <w:rPr>
          <w:rFonts w:asciiTheme="majorHAnsi" w:eastAsia="Times New Roman" w:hAnsiTheme="majorHAnsi" w:cs="Times New Roman"/>
          <w:color w:val="000000"/>
          <w:sz w:val="24"/>
          <w:szCs w:val="24"/>
          <w:u w:val="single"/>
          <w:lang w:val="es-ES_tradnl"/>
        </w:rPr>
      </w:pPr>
      <w:r w:rsidRPr="00CA3EE8">
        <w:rPr>
          <w:rFonts w:asciiTheme="majorHAnsi" w:eastAsia="Times New Roman" w:hAnsiTheme="majorHAnsi" w:cs="Times New Roman"/>
          <w:b/>
          <w:bCs/>
          <w:iCs/>
          <w:color w:val="000000"/>
          <w:sz w:val="24"/>
          <w:szCs w:val="24"/>
          <w:u w:val="single"/>
          <w:lang w:val="es-ES_tradnl"/>
        </w:rPr>
        <w:lastRenderedPageBreak/>
        <w:t>Mé</w:t>
      </w:r>
      <w:r w:rsidR="00C33208" w:rsidRPr="00CA3EE8">
        <w:rPr>
          <w:rFonts w:asciiTheme="majorHAnsi" w:eastAsia="Times New Roman" w:hAnsiTheme="majorHAnsi" w:cs="Times New Roman"/>
          <w:b/>
          <w:bCs/>
          <w:iCs/>
          <w:color w:val="000000"/>
          <w:sz w:val="24"/>
          <w:szCs w:val="24"/>
          <w:u w:val="single"/>
          <w:lang w:val="es-ES_tradnl"/>
        </w:rPr>
        <w:t>todo 4</w:t>
      </w:r>
      <w:r w:rsidR="00266F38" w:rsidRPr="00CA3EE8">
        <w:rPr>
          <w:rFonts w:asciiTheme="majorHAnsi" w:eastAsia="Times New Roman" w:hAnsiTheme="majorHAnsi" w:cs="Times New Roman"/>
          <w:b/>
          <w:bCs/>
          <w:iCs/>
          <w:color w:val="000000"/>
          <w:sz w:val="24"/>
          <w:szCs w:val="24"/>
          <w:u w:val="single"/>
          <w:lang w:val="es-ES_tradnl"/>
        </w:rPr>
        <w:t xml:space="preserve"> - Utilice un experimento </w:t>
      </w:r>
      <w:r w:rsidRPr="00CA3EE8">
        <w:rPr>
          <w:rFonts w:asciiTheme="majorHAnsi" w:eastAsia="Times New Roman" w:hAnsiTheme="majorHAnsi" w:cs="Times New Roman"/>
          <w:b/>
          <w:bCs/>
          <w:iCs/>
          <w:color w:val="000000"/>
          <w:sz w:val="24"/>
          <w:szCs w:val="24"/>
          <w:u w:val="single"/>
          <w:lang w:val="es-ES_tradnl"/>
        </w:rPr>
        <w:t>aleatorio</w:t>
      </w:r>
    </w:p>
    <w:p w14:paraId="478781C3" w14:textId="0DB95DA2" w:rsidR="008B5AF4" w:rsidRDefault="0028615D" w:rsidP="00FF359C">
      <w:pPr>
        <w:spacing w:before="120" w:after="0"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 xml:space="preserve">Le informan </w:t>
      </w:r>
      <w:r w:rsidR="008B5AF4">
        <w:rPr>
          <w:rFonts w:asciiTheme="majorHAnsi" w:eastAsia="Times New Roman" w:hAnsiTheme="majorHAnsi" w:cs="Times New Roman"/>
          <w:color w:val="000000"/>
          <w:sz w:val="24"/>
          <w:szCs w:val="24"/>
          <w:lang w:val="es-ES_tradnl"/>
        </w:rPr>
        <w:t>que</w:t>
      </w:r>
      <w:r w:rsidR="00FF359C" w:rsidRPr="00FB3B43">
        <w:rPr>
          <w:rFonts w:asciiTheme="majorHAnsi" w:eastAsia="Times New Roman" w:hAnsiTheme="majorHAnsi" w:cs="Times New Roman"/>
          <w:color w:val="000000"/>
          <w:sz w:val="24"/>
          <w:szCs w:val="24"/>
          <w:lang w:val="es-ES_tradnl"/>
        </w:rPr>
        <w:t xml:space="preserve"> los 10.000 hogares </w:t>
      </w:r>
      <w:r w:rsidR="008B5AF4">
        <w:rPr>
          <w:rFonts w:asciiTheme="majorHAnsi" w:eastAsia="Times New Roman" w:hAnsiTheme="majorHAnsi" w:cs="Times New Roman"/>
          <w:color w:val="000000"/>
          <w:sz w:val="24"/>
          <w:szCs w:val="24"/>
          <w:lang w:val="es-ES_tradnl"/>
        </w:rPr>
        <w:t xml:space="preserve">a los que </w:t>
      </w:r>
      <w:r w:rsidR="00C261C0">
        <w:rPr>
          <w:rFonts w:asciiTheme="majorHAnsi" w:eastAsia="Times New Roman" w:hAnsiTheme="majorHAnsi" w:cs="Times New Roman"/>
          <w:color w:val="000000"/>
          <w:sz w:val="24"/>
          <w:szCs w:val="24"/>
          <w:lang w:val="es-ES_tradnl"/>
        </w:rPr>
        <w:t xml:space="preserve">se </w:t>
      </w:r>
      <w:r w:rsidR="008B5AF4">
        <w:rPr>
          <w:rFonts w:asciiTheme="majorHAnsi" w:eastAsia="Times New Roman" w:hAnsiTheme="majorHAnsi" w:cs="Times New Roman"/>
          <w:color w:val="000000"/>
          <w:sz w:val="24"/>
          <w:szCs w:val="24"/>
          <w:lang w:val="es-ES_tradnl"/>
        </w:rPr>
        <w:t xml:space="preserve">les hizo la llamada telefónica </w:t>
      </w:r>
      <w:r w:rsidR="00FF359C" w:rsidRPr="00FB3B43">
        <w:rPr>
          <w:rFonts w:asciiTheme="majorHAnsi" w:eastAsia="Times New Roman" w:hAnsiTheme="majorHAnsi" w:cs="Times New Roman"/>
          <w:color w:val="000000"/>
          <w:sz w:val="24"/>
          <w:szCs w:val="24"/>
          <w:lang w:val="es-ES_tradnl"/>
        </w:rPr>
        <w:t>fueron seleccionados al azar de los archivos del registro civil nacional de Lima. </w:t>
      </w:r>
      <w:r w:rsidR="008B5AF4">
        <w:rPr>
          <w:rFonts w:asciiTheme="majorHAnsi" w:eastAsia="Times New Roman" w:hAnsiTheme="majorHAnsi" w:cs="Times New Roman"/>
          <w:color w:val="000000"/>
          <w:sz w:val="24"/>
          <w:szCs w:val="24"/>
          <w:lang w:val="es-ES_tradnl"/>
        </w:rPr>
        <w:t xml:space="preserve">Por lo tanto, tenemos 75.000 hogares </w:t>
      </w:r>
      <w:r>
        <w:rPr>
          <w:rFonts w:asciiTheme="majorHAnsi" w:eastAsia="Times New Roman" w:hAnsiTheme="majorHAnsi" w:cs="Times New Roman"/>
          <w:color w:val="000000"/>
          <w:sz w:val="24"/>
          <w:szCs w:val="24"/>
          <w:lang w:val="es-ES_tradnl"/>
        </w:rPr>
        <w:t xml:space="preserve">en Villa El Salvador </w:t>
      </w:r>
      <w:r w:rsidR="008B5AF4">
        <w:rPr>
          <w:rFonts w:asciiTheme="majorHAnsi" w:eastAsia="Times New Roman" w:hAnsiTheme="majorHAnsi" w:cs="Times New Roman"/>
          <w:color w:val="000000"/>
          <w:sz w:val="24"/>
          <w:szCs w:val="24"/>
          <w:lang w:val="es-ES_tradnl"/>
        </w:rPr>
        <w:t>que no han sido llamados.</w:t>
      </w:r>
    </w:p>
    <w:p w14:paraId="3489F1A1" w14:textId="4654E934" w:rsidR="004841B9" w:rsidRDefault="004841B9" w:rsidP="004841B9">
      <w:pPr>
        <w:spacing w:before="120" w:after="0"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 xml:space="preserve">A partir de esto, se puede implementar un método que es similar a lo que se usa en ensayos clínicos, </w:t>
      </w:r>
      <w:r w:rsidRPr="00FB3B43">
        <w:rPr>
          <w:rFonts w:asciiTheme="majorHAnsi" w:eastAsia="Times New Roman" w:hAnsiTheme="majorHAnsi" w:cs="Times New Roman"/>
          <w:color w:val="000000"/>
          <w:sz w:val="24"/>
          <w:szCs w:val="24"/>
          <w:lang w:val="es-ES_tradnl"/>
        </w:rPr>
        <w:t>donde se administra el tratamiento/fármaco al azar con el fin de ser recibido por un grupo de pacientes,</w:t>
      </w:r>
      <w:r>
        <w:rPr>
          <w:rFonts w:asciiTheme="majorHAnsi" w:eastAsia="Times New Roman" w:hAnsiTheme="majorHAnsi" w:cs="Times New Roman"/>
          <w:color w:val="000000"/>
          <w:sz w:val="24"/>
          <w:szCs w:val="24"/>
          <w:lang w:val="es-ES_tradnl"/>
        </w:rPr>
        <w:t xml:space="preserve"> y se administra </w:t>
      </w:r>
      <w:r w:rsidR="004F1686">
        <w:rPr>
          <w:rFonts w:asciiTheme="majorHAnsi" w:eastAsia="Times New Roman" w:hAnsiTheme="majorHAnsi" w:cs="Times New Roman"/>
          <w:color w:val="000000"/>
          <w:sz w:val="24"/>
          <w:szCs w:val="24"/>
          <w:lang w:val="es-ES_tradnl"/>
        </w:rPr>
        <w:t xml:space="preserve">un </w:t>
      </w:r>
      <w:r>
        <w:rPr>
          <w:rFonts w:asciiTheme="majorHAnsi" w:eastAsia="Times New Roman" w:hAnsiTheme="majorHAnsi" w:cs="Times New Roman"/>
          <w:color w:val="000000"/>
          <w:sz w:val="24"/>
          <w:szCs w:val="24"/>
          <w:lang w:val="es-ES_tradnl"/>
        </w:rPr>
        <w:t>placebo para el resto</w:t>
      </w:r>
      <w:r w:rsidRPr="00FB3B43">
        <w:rPr>
          <w:rFonts w:asciiTheme="majorHAnsi" w:eastAsia="Times New Roman" w:hAnsiTheme="majorHAnsi" w:cs="Times New Roman"/>
          <w:color w:val="000000"/>
          <w:sz w:val="24"/>
          <w:szCs w:val="24"/>
          <w:lang w:val="es-ES_tradnl"/>
        </w:rPr>
        <w:t xml:space="preserve">. Podemos aprovechar este sorteo al azar de 10.000 hogares para estimar el impacto de la campaña </w:t>
      </w:r>
      <w:r>
        <w:rPr>
          <w:rFonts w:asciiTheme="majorHAnsi" w:eastAsia="Times New Roman" w:hAnsiTheme="majorHAnsi" w:cs="Times New Roman"/>
          <w:color w:val="000000"/>
          <w:sz w:val="24"/>
          <w:szCs w:val="24"/>
          <w:lang w:val="es-ES_tradnl"/>
        </w:rPr>
        <w:t>telefónica</w:t>
      </w:r>
      <w:r w:rsidRPr="00FB3B43">
        <w:rPr>
          <w:rFonts w:asciiTheme="majorHAnsi" w:eastAsia="Times New Roman" w:hAnsiTheme="majorHAnsi" w:cs="Times New Roman"/>
          <w:color w:val="000000"/>
          <w:sz w:val="24"/>
          <w:szCs w:val="24"/>
          <w:lang w:val="es-ES_tradnl"/>
        </w:rPr>
        <w:t>. La idea es que</w:t>
      </w:r>
      <w:r>
        <w:rPr>
          <w:rFonts w:asciiTheme="majorHAnsi" w:eastAsia="Times New Roman" w:hAnsiTheme="majorHAnsi" w:cs="Times New Roman"/>
          <w:color w:val="000000"/>
          <w:sz w:val="24"/>
          <w:szCs w:val="24"/>
          <w:lang w:val="es-ES_tradnl"/>
        </w:rPr>
        <w:t>, dado que se hizo un sorteo,</w:t>
      </w:r>
      <w:r w:rsidRPr="00FB3B43">
        <w:rPr>
          <w:rFonts w:asciiTheme="majorHAnsi" w:eastAsia="Times New Roman" w:hAnsiTheme="majorHAnsi" w:cs="Times New Roman"/>
          <w:color w:val="000000"/>
          <w:sz w:val="24"/>
          <w:szCs w:val="24"/>
          <w:lang w:val="es-ES_tradnl"/>
        </w:rPr>
        <w:t xml:space="preserve"> los 10.000 hogares que recibieron llamadas telefónicas de la campaña de saneamiento (que </w:t>
      </w:r>
      <w:r w:rsidR="00912365">
        <w:rPr>
          <w:rFonts w:asciiTheme="majorHAnsi" w:eastAsia="Times New Roman" w:hAnsiTheme="majorHAnsi" w:cs="Times New Roman"/>
          <w:color w:val="000000"/>
          <w:sz w:val="24"/>
          <w:szCs w:val="24"/>
          <w:lang w:val="es-ES_tradnl"/>
        </w:rPr>
        <w:t>constituye el nuevo</w:t>
      </w:r>
      <w:r w:rsidRPr="00FB3B43">
        <w:rPr>
          <w:rFonts w:asciiTheme="majorHAnsi" w:eastAsia="Times New Roman" w:hAnsiTheme="majorHAnsi" w:cs="Times New Roman"/>
          <w:color w:val="000000"/>
          <w:sz w:val="24"/>
          <w:szCs w:val="24"/>
          <w:lang w:val="es-ES_tradnl"/>
        </w:rPr>
        <w:t xml:space="preserve"> grupo de "tratamiento") </w:t>
      </w:r>
      <w:r>
        <w:rPr>
          <w:rFonts w:asciiTheme="majorHAnsi" w:eastAsia="Times New Roman" w:hAnsiTheme="majorHAnsi" w:cs="Times New Roman"/>
          <w:color w:val="000000"/>
          <w:sz w:val="24"/>
          <w:szCs w:val="24"/>
          <w:lang w:val="es-ES_tradnl"/>
        </w:rPr>
        <w:t>no tendrían que ser distintos</w:t>
      </w:r>
      <w:r w:rsidRPr="00FB3B43">
        <w:rPr>
          <w:rFonts w:asciiTheme="majorHAnsi" w:eastAsia="Times New Roman" w:hAnsiTheme="majorHAnsi" w:cs="Times New Roman"/>
          <w:color w:val="000000"/>
          <w:sz w:val="24"/>
          <w:szCs w:val="24"/>
          <w:lang w:val="es-ES_tradnl"/>
        </w:rPr>
        <w:t xml:space="preserve"> a los otros 75.000 hogares (</w:t>
      </w:r>
      <w:r w:rsidR="00912365">
        <w:rPr>
          <w:rFonts w:asciiTheme="majorHAnsi" w:eastAsia="Times New Roman" w:hAnsiTheme="majorHAnsi" w:cs="Times New Roman"/>
          <w:color w:val="000000"/>
          <w:sz w:val="24"/>
          <w:szCs w:val="24"/>
          <w:lang w:val="es-ES_tradnl"/>
        </w:rPr>
        <w:t xml:space="preserve"> que constituye </w:t>
      </w:r>
      <w:r w:rsidRPr="00FB3B43">
        <w:rPr>
          <w:rFonts w:asciiTheme="majorHAnsi" w:eastAsia="Times New Roman" w:hAnsiTheme="majorHAnsi" w:cs="Times New Roman"/>
          <w:color w:val="000000"/>
          <w:sz w:val="24"/>
          <w:szCs w:val="24"/>
          <w:lang w:val="es-ES_tradnl"/>
        </w:rPr>
        <w:t>el</w:t>
      </w:r>
      <w:r w:rsidR="00912365">
        <w:rPr>
          <w:rFonts w:asciiTheme="majorHAnsi" w:eastAsia="Times New Roman" w:hAnsiTheme="majorHAnsi" w:cs="Times New Roman"/>
          <w:color w:val="000000"/>
          <w:sz w:val="24"/>
          <w:szCs w:val="24"/>
          <w:lang w:val="es-ES_tradnl"/>
        </w:rPr>
        <w:t xml:space="preserve"> nuevo</w:t>
      </w:r>
      <w:r w:rsidRPr="00FB3B43">
        <w:rPr>
          <w:rFonts w:asciiTheme="majorHAnsi" w:eastAsia="Times New Roman" w:hAnsiTheme="majorHAnsi" w:cs="Times New Roman"/>
          <w:color w:val="000000"/>
          <w:sz w:val="24"/>
          <w:szCs w:val="24"/>
          <w:lang w:val="es-ES_tradnl"/>
        </w:rPr>
        <w:t xml:space="preserve"> grupo "control") que viven en Villa El Salvador, en términos de características observables y no observables. La única diferencia entre los grupos es que el primer grupo re</w:t>
      </w:r>
      <w:r>
        <w:rPr>
          <w:rFonts w:asciiTheme="majorHAnsi" w:eastAsia="Times New Roman" w:hAnsiTheme="majorHAnsi" w:cs="Times New Roman"/>
          <w:color w:val="000000"/>
          <w:sz w:val="24"/>
          <w:szCs w:val="24"/>
          <w:lang w:val="es-ES_tradnl"/>
        </w:rPr>
        <w:t>cibió una llamada telefónica y el segundo</w:t>
      </w:r>
      <w:r w:rsidRPr="00FB3B43">
        <w:rPr>
          <w:rFonts w:asciiTheme="majorHAnsi" w:eastAsia="Times New Roman" w:hAnsiTheme="majorHAnsi" w:cs="Times New Roman"/>
          <w:color w:val="000000"/>
          <w:sz w:val="24"/>
          <w:szCs w:val="24"/>
          <w:lang w:val="es-ES_tradnl"/>
        </w:rPr>
        <w:t xml:space="preserve"> no. </w:t>
      </w:r>
    </w:p>
    <w:p w14:paraId="2B077486" w14:textId="40040FE0" w:rsidR="00FF359C" w:rsidRPr="00FF359C" w:rsidRDefault="000C2868" w:rsidP="00FF359C">
      <w:pPr>
        <w:spacing w:before="120" w:after="0"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La primera tabla</w:t>
      </w:r>
      <w:r w:rsidR="00FF359C" w:rsidRPr="00FB3B43">
        <w:rPr>
          <w:rFonts w:asciiTheme="majorHAnsi" w:eastAsia="Times New Roman" w:hAnsiTheme="majorHAnsi" w:cs="Times New Roman"/>
          <w:color w:val="000000"/>
          <w:sz w:val="24"/>
          <w:szCs w:val="24"/>
          <w:lang w:val="es-ES_tradnl"/>
        </w:rPr>
        <w:t xml:space="preserve"> compara </w:t>
      </w:r>
      <w:r w:rsidR="007C40C9">
        <w:rPr>
          <w:rFonts w:asciiTheme="majorHAnsi" w:eastAsia="Times New Roman" w:hAnsiTheme="majorHAnsi" w:cs="Times New Roman"/>
          <w:color w:val="000000"/>
          <w:sz w:val="24"/>
          <w:szCs w:val="24"/>
          <w:lang w:val="es-ES_tradnl"/>
        </w:rPr>
        <w:t>al</w:t>
      </w:r>
      <w:r w:rsidR="007C40C9" w:rsidRPr="00FB3B43">
        <w:rPr>
          <w:rFonts w:asciiTheme="majorHAnsi" w:eastAsia="Times New Roman" w:hAnsiTheme="majorHAnsi" w:cs="Times New Roman"/>
          <w:color w:val="000000"/>
          <w:sz w:val="24"/>
          <w:szCs w:val="24"/>
          <w:lang w:val="es-ES_tradnl"/>
        </w:rPr>
        <w:t xml:space="preserve"> </w:t>
      </w:r>
      <w:r w:rsidR="00225364">
        <w:rPr>
          <w:rFonts w:asciiTheme="majorHAnsi" w:eastAsia="Times New Roman" w:hAnsiTheme="majorHAnsi" w:cs="Times New Roman"/>
          <w:color w:val="000000"/>
          <w:sz w:val="24"/>
          <w:szCs w:val="24"/>
          <w:lang w:val="es-ES_tradnl"/>
        </w:rPr>
        <w:t xml:space="preserve">nuevo </w:t>
      </w:r>
      <w:r w:rsidR="00FF359C" w:rsidRPr="00FB3B43">
        <w:rPr>
          <w:rFonts w:asciiTheme="majorHAnsi" w:eastAsia="Times New Roman" w:hAnsiTheme="majorHAnsi" w:cs="Times New Roman"/>
          <w:color w:val="000000"/>
          <w:sz w:val="24"/>
          <w:szCs w:val="24"/>
          <w:lang w:val="es-ES_tradnl"/>
        </w:rPr>
        <w:t>grupo de "tratamiento"</w:t>
      </w:r>
      <w:r w:rsidR="00AD19DC">
        <w:rPr>
          <w:rFonts w:asciiTheme="majorHAnsi" w:eastAsia="Times New Roman" w:hAnsiTheme="majorHAnsi" w:cs="Times New Roman"/>
          <w:color w:val="000000"/>
          <w:sz w:val="24"/>
          <w:szCs w:val="24"/>
          <w:lang w:val="es-ES_tradnl"/>
        </w:rPr>
        <w:t xml:space="preserve"> de 10.000 hogares</w:t>
      </w:r>
      <w:r w:rsidR="00FF359C" w:rsidRPr="00FB3B43">
        <w:rPr>
          <w:rFonts w:asciiTheme="majorHAnsi" w:eastAsia="Times New Roman" w:hAnsiTheme="majorHAnsi" w:cs="Times New Roman"/>
          <w:color w:val="000000"/>
          <w:sz w:val="24"/>
          <w:szCs w:val="24"/>
          <w:lang w:val="es-ES_tradnl"/>
        </w:rPr>
        <w:t xml:space="preserve">  </w:t>
      </w:r>
      <w:r w:rsidR="007C40C9">
        <w:rPr>
          <w:rFonts w:asciiTheme="majorHAnsi" w:eastAsia="Times New Roman" w:hAnsiTheme="majorHAnsi" w:cs="Times New Roman"/>
          <w:color w:val="000000"/>
          <w:sz w:val="24"/>
          <w:szCs w:val="24"/>
          <w:lang w:val="es-ES_tradnl"/>
        </w:rPr>
        <w:t xml:space="preserve">con </w:t>
      </w:r>
      <w:r w:rsidR="00FF359C" w:rsidRPr="00FB3B43">
        <w:rPr>
          <w:rFonts w:asciiTheme="majorHAnsi" w:eastAsia="Times New Roman" w:hAnsiTheme="majorHAnsi" w:cs="Times New Roman"/>
          <w:color w:val="000000"/>
          <w:sz w:val="24"/>
          <w:szCs w:val="24"/>
          <w:lang w:val="es-ES_tradnl"/>
        </w:rPr>
        <w:t xml:space="preserve">el </w:t>
      </w:r>
      <w:r w:rsidR="00225364">
        <w:rPr>
          <w:rFonts w:asciiTheme="majorHAnsi" w:eastAsia="Times New Roman" w:hAnsiTheme="majorHAnsi" w:cs="Times New Roman"/>
          <w:color w:val="000000"/>
          <w:sz w:val="24"/>
          <w:szCs w:val="24"/>
          <w:lang w:val="es-ES_tradnl"/>
        </w:rPr>
        <w:t xml:space="preserve">nuevo </w:t>
      </w:r>
      <w:r w:rsidR="00FF359C" w:rsidRPr="00FB3B43">
        <w:rPr>
          <w:rFonts w:asciiTheme="majorHAnsi" w:eastAsia="Times New Roman" w:hAnsiTheme="majorHAnsi" w:cs="Times New Roman"/>
          <w:color w:val="000000"/>
          <w:sz w:val="24"/>
          <w:szCs w:val="24"/>
          <w:lang w:val="es-ES_tradnl"/>
        </w:rPr>
        <w:t xml:space="preserve">grupo </w:t>
      </w:r>
      <w:r w:rsidR="00194373">
        <w:rPr>
          <w:rFonts w:asciiTheme="majorHAnsi" w:eastAsia="Times New Roman" w:hAnsiTheme="majorHAnsi" w:cs="Times New Roman"/>
          <w:color w:val="000000"/>
          <w:sz w:val="24"/>
          <w:szCs w:val="24"/>
          <w:lang w:val="es-ES_tradnl"/>
        </w:rPr>
        <w:t xml:space="preserve">de </w:t>
      </w:r>
      <w:r w:rsidR="00FF359C" w:rsidRPr="00FB3B43">
        <w:rPr>
          <w:rFonts w:asciiTheme="majorHAnsi" w:eastAsia="Times New Roman" w:hAnsiTheme="majorHAnsi" w:cs="Times New Roman"/>
          <w:color w:val="000000"/>
          <w:sz w:val="24"/>
          <w:szCs w:val="24"/>
          <w:lang w:val="es-ES_tradnl"/>
        </w:rPr>
        <w:t>"control"</w:t>
      </w:r>
      <w:r w:rsidR="00AD19DC">
        <w:rPr>
          <w:rFonts w:asciiTheme="majorHAnsi" w:eastAsia="Times New Roman" w:hAnsiTheme="majorHAnsi" w:cs="Times New Roman"/>
          <w:color w:val="000000"/>
          <w:sz w:val="24"/>
          <w:szCs w:val="24"/>
          <w:lang w:val="es-ES_tradnl"/>
        </w:rPr>
        <w:t xml:space="preserve"> de 75.000 hogares</w:t>
      </w:r>
      <w:r w:rsidR="00FF359C" w:rsidRPr="00FB3B43">
        <w:rPr>
          <w:rFonts w:asciiTheme="majorHAnsi" w:eastAsia="Times New Roman" w:hAnsiTheme="majorHAnsi" w:cs="Times New Roman"/>
          <w:color w:val="000000"/>
          <w:sz w:val="24"/>
          <w:szCs w:val="24"/>
          <w:lang w:val="es-ES_tradnl"/>
        </w:rPr>
        <w:t xml:space="preserve"> sobre la base de características observables</w:t>
      </w:r>
      <w:r>
        <w:rPr>
          <w:rFonts w:asciiTheme="majorHAnsi" w:eastAsia="Times New Roman" w:hAnsiTheme="majorHAnsi" w:cs="Times New Roman"/>
          <w:color w:val="000000"/>
          <w:sz w:val="24"/>
          <w:szCs w:val="24"/>
          <w:lang w:val="es-ES_tradnl"/>
        </w:rPr>
        <w:t>. La siguiente tabla</w:t>
      </w:r>
      <w:r w:rsidR="00FF359C" w:rsidRPr="00FB3B43">
        <w:rPr>
          <w:rFonts w:asciiTheme="majorHAnsi" w:eastAsia="Times New Roman" w:hAnsiTheme="majorHAnsi" w:cs="Times New Roman"/>
          <w:color w:val="000000"/>
          <w:sz w:val="24"/>
          <w:szCs w:val="24"/>
          <w:lang w:val="es-ES_tradnl"/>
        </w:rPr>
        <w:t xml:space="preserve"> muestra el </w:t>
      </w:r>
      <w:r>
        <w:rPr>
          <w:rFonts w:asciiTheme="majorHAnsi" w:eastAsia="Times New Roman" w:hAnsiTheme="majorHAnsi" w:cs="Times New Roman"/>
          <w:color w:val="000000"/>
          <w:sz w:val="24"/>
          <w:szCs w:val="24"/>
          <w:lang w:val="es-ES_tradnl"/>
        </w:rPr>
        <w:t>impacto estimado de la campaña</w:t>
      </w:r>
      <w:r w:rsidR="00FF359C" w:rsidRPr="00FB3B43">
        <w:rPr>
          <w:rFonts w:asciiTheme="majorHAnsi" w:eastAsia="Times New Roman" w:hAnsiTheme="majorHAnsi" w:cs="Times New Roman"/>
          <w:color w:val="000000"/>
          <w:sz w:val="24"/>
          <w:szCs w:val="24"/>
          <w:lang w:val="es-ES_tradnl"/>
        </w:rPr>
        <w:t xml:space="preserve">, comparando el porcentaje de conexiones de alcantarillado en el </w:t>
      </w:r>
      <w:r w:rsidR="00225364">
        <w:rPr>
          <w:rFonts w:asciiTheme="majorHAnsi" w:eastAsia="Times New Roman" w:hAnsiTheme="majorHAnsi" w:cs="Times New Roman"/>
          <w:color w:val="000000"/>
          <w:sz w:val="24"/>
          <w:szCs w:val="24"/>
          <w:lang w:val="es-ES_tradnl"/>
        </w:rPr>
        <w:t xml:space="preserve">nuevo </w:t>
      </w:r>
      <w:r w:rsidR="00FF359C" w:rsidRPr="00FB3B43">
        <w:rPr>
          <w:rFonts w:asciiTheme="majorHAnsi" w:eastAsia="Times New Roman" w:hAnsiTheme="majorHAnsi" w:cs="Times New Roman"/>
          <w:color w:val="000000"/>
          <w:sz w:val="24"/>
          <w:szCs w:val="24"/>
          <w:lang w:val="es-ES_tradnl"/>
        </w:rPr>
        <w:t xml:space="preserve">grupo de </w:t>
      </w:r>
      <w:r w:rsidR="007C40C9">
        <w:rPr>
          <w:rFonts w:asciiTheme="majorHAnsi" w:eastAsia="Times New Roman" w:hAnsiTheme="majorHAnsi" w:cs="Times New Roman"/>
          <w:color w:val="000000"/>
          <w:sz w:val="24"/>
          <w:szCs w:val="24"/>
          <w:lang w:val="es-ES_tradnl"/>
        </w:rPr>
        <w:t>“</w:t>
      </w:r>
      <w:r w:rsidR="00FF359C" w:rsidRPr="00FB3B43">
        <w:rPr>
          <w:rFonts w:asciiTheme="majorHAnsi" w:eastAsia="Times New Roman" w:hAnsiTheme="majorHAnsi" w:cs="Times New Roman"/>
          <w:color w:val="000000"/>
          <w:sz w:val="24"/>
          <w:szCs w:val="24"/>
          <w:lang w:val="es-ES_tradnl"/>
        </w:rPr>
        <w:t>tratamiento</w:t>
      </w:r>
      <w:r w:rsidR="007C40C9">
        <w:rPr>
          <w:rFonts w:asciiTheme="majorHAnsi" w:eastAsia="Times New Roman" w:hAnsiTheme="majorHAnsi" w:cs="Times New Roman"/>
          <w:color w:val="000000"/>
          <w:sz w:val="24"/>
          <w:szCs w:val="24"/>
          <w:lang w:val="es-ES_tradnl"/>
        </w:rPr>
        <w:t>”</w:t>
      </w:r>
      <w:r w:rsidR="00FF359C" w:rsidRPr="00FB3B43">
        <w:rPr>
          <w:rFonts w:asciiTheme="majorHAnsi" w:eastAsia="Times New Roman" w:hAnsiTheme="majorHAnsi" w:cs="Times New Roman"/>
          <w:color w:val="000000"/>
          <w:sz w:val="24"/>
          <w:szCs w:val="24"/>
          <w:lang w:val="es-ES_tradnl"/>
        </w:rPr>
        <w:t xml:space="preserve"> con el porcentaje de conexiones de alcantarillado en el </w:t>
      </w:r>
      <w:r w:rsidR="00225364">
        <w:rPr>
          <w:rFonts w:asciiTheme="majorHAnsi" w:eastAsia="Times New Roman" w:hAnsiTheme="majorHAnsi" w:cs="Times New Roman"/>
          <w:color w:val="000000"/>
          <w:sz w:val="24"/>
          <w:szCs w:val="24"/>
          <w:lang w:val="es-ES_tradnl"/>
        </w:rPr>
        <w:t xml:space="preserve">nuevo </w:t>
      </w:r>
      <w:r w:rsidR="00FF359C" w:rsidRPr="00FB3B43">
        <w:rPr>
          <w:rFonts w:asciiTheme="majorHAnsi" w:eastAsia="Times New Roman" w:hAnsiTheme="majorHAnsi" w:cs="Times New Roman"/>
          <w:color w:val="000000"/>
          <w:sz w:val="24"/>
          <w:szCs w:val="24"/>
          <w:lang w:val="es-ES_tradnl"/>
        </w:rPr>
        <w:t xml:space="preserve">grupo </w:t>
      </w:r>
      <w:r w:rsidR="007C40C9">
        <w:rPr>
          <w:rFonts w:asciiTheme="majorHAnsi" w:eastAsia="Times New Roman" w:hAnsiTheme="majorHAnsi" w:cs="Times New Roman"/>
          <w:color w:val="000000"/>
          <w:sz w:val="24"/>
          <w:szCs w:val="24"/>
          <w:lang w:val="es-ES_tradnl"/>
        </w:rPr>
        <w:t>“</w:t>
      </w:r>
      <w:r w:rsidR="00FF359C" w:rsidRPr="00FB3B43">
        <w:rPr>
          <w:rFonts w:asciiTheme="majorHAnsi" w:eastAsia="Times New Roman" w:hAnsiTheme="majorHAnsi" w:cs="Times New Roman"/>
          <w:color w:val="000000"/>
          <w:sz w:val="24"/>
          <w:szCs w:val="24"/>
          <w:lang w:val="es-ES_tradnl"/>
        </w:rPr>
        <w:t>control</w:t>
      </w:r>
      <w:r w:rsidR="007C40C9">
        <w:rPr>
          <w:rFonts w:asciiTheme="majorHAnsi" w:eastAsia="Times New Roman" w:hAnsiTheme="majorHAnsi" w:cs="Times New Roman"/>
          <w:color w:val="000000"/>
          <w:sz w:val="24"/>
          <w:szCs w:val="24"/>
          <w:lang w:val="es-ES_tradnl"/>
        </w:rPr>
        <w:t>”</w:t>
      </w:r>
      <w:r w:rsidR="00FF359C" w:rsidRPr="00FB3B43">
        <w:rPr>
          <w:rFonts w:asciiTheme="majorHAnsi" w:eastAsia="Times New Roman" w:hAnsiTheme="majorHAnsi" w:cs="Times New Roman"/>
          <w:color w:val="000000"/>
          <w:sz w:val="24"/>
          <w:szCs w:val="24"/>
          <w:lang w:val="es-ES_tradnl"/>
        </w:rPr>
        <w:t>.</w:t>
      </w:r>
    </w:p>
    <w:p w14:paraId="580DF3A6" w14:textId="77777777" w:rsidR="00FF359C" w:rsidRPr="00064802" w:rsidRDefault="00FF359C" w:rsidP="004841B9">
      <w:pPr>
        <w:spacing w:after="0" w:line="260" w:lineRule="atLeast"/>
        <w:rPr>
          <w:rFonts w:asciiTheme="majorHAnsi" w:eastAsia="Times New Roman" w:hAnsiTheme="majorHAnsi" w:cs="Times New Roman"/>
          <w:color w:val="000000"/>
          <w:sz w:val="24"/>
          <w:szCs w:val="24"/>
          <w:lang w:val="es-MX"/>
        </w:rPr>
      </w:pPr>
      <w:bookmarkStart w:id="12" w:name="graphic0D"/>
      <w:bookmarkEnd w:id="12"/>
    </w:p>
    <w:tbl>
      <w:tblPr>
        <w:tblStyle w:val="TableGrid"/>
        <w:tblW w:w="9360" w:type="dxa"/>
        <w:tblInd w:w="108" w:type="dxa"/>
        <w:tblLook w:val="04A0" w:firstRow="1" w:lastRow="0" w:firstColumn="1" w:lastColumn="0" w:noHBand="0" w:noVBand="1"/>
      </w:tblPr>
      <w:tblGrid>
        <w:gridCol w:w="3557"/>
        <w:gridCol w:w="2480"/>
        <w:gridCol w:w="1472"/>
        <w:gridCol w:w="1851"/>
      </w:tblGrid>
      <w:tr w:rsidR="00B51F0B" w:rsidRPr="00A131C2" w14:paraId="4D75DD59" w14:textId="77777777" w:rsidTr="001368B9">
        <w:tc>
          <w:tcPr>
            <w:tcW w:w="9360" w:type="dxa"/>
            <w:gridSpan w:val="4"/>
          </w:tcPr>
          <w:p w14:paraId="2A48FF46" w14:textId="77777777" w:rsidR="00B51F0B" w:rsidRPr="00671B65" w:rsidRDefault="00B51F0B" w:rsidP="004841B9">
            <w:pPr>
              <w:spacing w:line="240" w:lineRule="atLeast"/>
              <w:jc w:val="both"/>
              <w:rPr>
                <w:rFonts w:asciiTheme="majorHAnsi" w:eastAsia="Times New Roman" w:hAnsiTheme="majorHAnsi" w:cs="Times New Roman"/>
                <w:b/>
                <w:color w:val="000000"/>
                <w:sz w:val="24"/>
                <w:szCs w:val="24"/>
                <w:lang w:val="es-ES_tradnl"/>
              </w:rPr>
            </w:pPr>
            <w:r w:rsidRPr="00671B65">
              <w:rPr>
                <w:rFonts w:asciiTheme="majorHAnsi" w:eastAsia="Times New Roman" w:hAnsiTheme="majorHAnsi" w:cs="Times New Roman"/>
                <w:b/>
                <w:color w:val="000000"/>
                <w:sz w:val="24"/>
                <w:szCs w:val="24"/>
                <w:lang w:val="es-ES_tradnl"/>
              </w:rPr>
              <w:t xml:space="preserve">Tabla </w:t>
            </w:r>
            <w:r w:rsidR="004841B9">
              <w:rPr>
                <w:rFonts w:asciiTheme="majorHAnsi" w:eastAsia="Times New Roman" w:hAnsiTheme="majorHAnsi" w:cs="Times New Roman"/>
                <w:b/>
                <w:color w:val="000000"/>
                <w:sz w:val="24"/>
                <w:szCs w:val="24"/>
                <w:lang w:val="es-ES_tradnl"/>
              </w:rPr>
              <w:t>4</w:t>
            </w:r>
            <w:r w:rsidR="00235FB2">
              <w:rPr>
                <w:rFonts w:asciiTheme="majorHAnsi" w:eastAsia="Times New Roman" w:hAnsiTheme="majorHAnsi" w:cs="Times New Roman"/>
                <w:b/>
                <w:color w:val="000000"/>
                <w:sz w:val="24"/>
                <w:szCs w:val="24"/>
                <w:lang w:val="es-ES_tradnl"/>
              </w:rPr>
              <w:t>a</w:t>
            </w:r>
            <w:r w:rsidRPr="00671B65">
              <w:rPr>
                <w:rFonts w:asciiTheme="majorHAnsi" w:eastAsia="Times New Roman" w:hAnsiTheme="majorHAnsi" w:cs="Times New Roman"/>
                <w:b/>
                <w:color w:val="000000"/>
                <w:sz w:val="24"/>
                <w:szCs w:val="24"/>
                <w:lang w:val="es-ES_tradnl"/>
              </w:rPr>
              <w:t>: Características promedio de los hogares</w:t>
            </w:r>
            <w:r w:rsidR="00BC2C9F">
              <w:rPr>
                <w:rFonts w:asciiTheme="majorHAnsi" w:eastAsia="Times New Roman" w:hAnsiTheme="majorHAnsi" w:cs="Times New Roman"/>
                <w:b/>
                <w:color w:val="000000"/>
                <w:sz w:val="24"/>
                <w:szCs w:val="24"/>
                <w:lang w:val="es-ES_tradnl"/>
              </w:rPr>
              <w:t xml:space="preserve"> en la línea de base</w:t>
            </w:r>
          </w:p>
        </w:tc>
      </w:tr>
      <w:tr w:rsidR="004841B9" w:rsidRPr="00671B65" w14:paraId="4D9F30DC" w14:textId="77777777" w:rsidTr="001368B9">
        <w:trPr>
          <w:trHeight w:val="926"/>
        </w:trPr>
        <w:tc>
          <w:tcPr>
            <w:tcW w:w="3975" w:type="dxa"/>
          </w:tcPr>
          <w:p w14:paraId="3DB96CA9" w14:textId="77777777" w:rsidR="00B51F0B" w:rsidRPr="00671B65" w:rsidRDefault="00B51F0B" w:rsidP="00B51F0B">
            <w:pPr>
              <w:spacing w:line="240" w:lineRule="atLeast"/>
              <w:jc w:val="both"/>
              <w:rPr>
                <w:rFonts w:asciiTheme="majorHAnsi" w:eastAsia="Times New Roman" w:hAnsiTheme="majorHAnsi" w:cs="Times New Roman"/>
                <w:color w:val="000000"/>
                <w:sz w:val="24"/>
                <w:szCs w:val="24"/>
                <w:lang w:val="es-ES_tradnl"/>
              </w:rPr>
            </w:pPr>
          </w:p>
        </w:tc>
        <w:tc>
          <w:tcPr>
            <w:tcW w:w="2614" w:type="dxa"/>
          </w:tcPr>
          <w:p w14:paraId="0D8A5442" w14:textId="76E1DDFC" w:rsidR="00E577DB" w:rsidRDefault="00B51F0B" w:rsidP="00E577DB">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 xml:space="preserve">Hogares </w:t>
            </w:r>
            <w:r w:rsidR="00E577DB">
              <w:rPr>
                <w:rFonts w:asciiTheme="majorHAnsi" w:eastAsia="Times New Roman" w:hAnsiTheme="majorHAnsi" w:cs="Times New Roman"/>
                <w:color w:val="000000"/>
                <w:sz w:val="24"/>
                <w:szCs w:val="24"/>
                <w:lang w:val="es-ES_tradnl"/>
              </w:rPr>
              <w:t>que fueron llamados</w:t>
            </w:r>
          </w:p>
          <w:p w14:paraId="0ECF18AF" w14:textId="77777777" w:rsidR="00B51F0B" w:rsidRDefault="00C261C0" w:rsidP="00E577DB">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(hayan o no atendido)</w:t>
            </w:r>
          </w:p>
          <w:p w14:paraId="39F2A799" w14:textId="77777777" w:rsidR="005127D8" w:rsidRPr="00671B65" w:rsidRDefault="005127D8" w:rsidP="00E577DB">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(“Tratamiento”)</w:t>
            </w:r>
          </w:p>
        </w:tc>
        <w:tc>
          <w:tcPr>
            <w:tcW w:w="1499" w:type="dxa"/>
          </w:tcPr>
          <w:p w14:paraId="2D147100" w14:textId="520E160A" w:rsidR="00B51F0B" w:rsidRDefault="007C40C9" w:rsidP="00BC2E20">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 xml:space="preserve"> </w:t>
            </w:r>
            <w:r w:rsidR="00E577DB">
              <w:rPr>
                <w:rFonts w:asciiTheme="majorHAnsi" w:eastAsia="Times New Roman" w:hAnsiTheme="majorHAnsi" w:cs="Times New Roman"/>
                <w:color w:val="000000"/>
                <w:sz w:val="24"/>
                <w:szCs w:val="24"/>
                <w:lang w:val="es-ES_tradnl"/>
              </w:rPr>
              <w:t>Hogares que no fueron llamados</w:t>
            </w:r>
          </w:p>
          <w:p w14:paraId="043FCD5E" w14:textId="77777777" w:rsidR="005127D8" w:rsidRPr="00671B65" w:rsidRDefault="005127D8" w:rsidP="00BC2E20">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(“Control”)</w:t>
            </w:r>
          </w:p>
        </w:tc>
        <w:tc>
          <w:tcPr>
            <w:tcW w:w="1272" w:type="dxa"/>
          </w:tcPr>
          <w:p w14:paraId="1EB643C0" w14:textId="77777777" w:rsidR="00B51F0B" w:rsidRDefault="00B51F0B" w:rsidP="00B51F0B">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Diferencia</w:t>
            </w:r>
          </w:p>
          <w:p w14:paraId="5151E3DB" w14:textId="77777777" w:rsidR="005127D8" w:rsidRPr="00671B65" w:rsidRDefault="005127D8" w:rsidP="00B51F0B">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(“Tratamiento”-“Control”)</w:t>
            </w:r>
          </w:p>
        </w:tc>
      </w:tr>
      <w:tr w:rsidR="004841B9" w:rsidRPr="00671B65" w14:paraId="4FEAFA28" w14:textId="77777777" w:rsidTr="001368B9">
        <w:tc>
          <w:tcPr>
            <w:tcW w:w="3975" w:type="dxa"/>
          </w:tcPr>
          <w:p w14:paraId="6F223BC4" w14:textId="77777777" w:rsidR="00875AEF" w:rsidRDefault="00875AEF" w:rsidP="00B51F0B">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Porcentaje de hogares con conexión de alcantarillado en Octubre de 2012</w:t>
            </w:r>
            <w:r w:rsidR="001F321A">
              <w:rPr>
                <w:rFonts w:asciiTheme="majorHAnsi" w:eastAsia="Times New Roman" w:hAnsiTheme="majorHAnsi" w:cs="Times New Roman"/>
                <w:color w:val="000000"/>
                <w:sz w:val="24"/>
                <w:szCs w:val="24"/>
                <w:lang w:val="es-ES_tradnl"/>
              </w:rPr>
              <w:t xml:space="preserve"> (</w:t>
            </w:r>
            <w:r w:rsidR="001F321A" w:rsidRPr="006652E3">
              <w:rPr>
                <w:rFonts w:asciiTheme="majorHAnsi" w:eastAsia="Times New Roman" w:hAnsiTheme="majorHAnsi" w:cs="Times New Roman"/>
                <w:b/>
                <w:color w:val="000000"/>
                <w:sz w:val="24"/>
                <w:szCs w:val="24"/>
                <w:lang w:val="es-ES_tradnl"/>
              </w:rPr>
              <w:t>antes de la campaña</w:t>
            </w:r>
            <w:r w:rsidR="001F321A">
              <w:rPr>
                <w:rFonts w:asciiTheme="majorHAnsi" w:eastAsia="Times New Roman" w:hAnsiTheme="majorHAnsi" w:cs="Times New Roman"/>
                <w:color w:val="000000"/>
                <w:sz w:val="24"/>
                <w:szCs w:val="24"/>
                <w:lang w:val="es-ES_tradnl"/>
              </w:rPr>
              <w:t>)</w:t>
            </w:r>
          </w:p>
        </w:tc>
        <w:tc>
          <w:tcPr>
            <w:tcW w:w="2614" w:type="dxa"/>
          </w:tcPr>
          <w:p w14:paraId="0F5BB1DC" w14:textId="77777777" w:rsidR="00875AEF" w:rsidRDefault="00875AEF" w:rsidP="000A5F92">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13,46%</w:t>
            </w:r>
          </w:p>
        </w:tc>
        <w:tc>
          <w:tcPr>
            <w:tcW w:w="1499" w:type="dxa"/>
          </w:tcPr>
          <w:p w14:paraId="4BC30EE0" w14:textId="77777777" w:rsidR="00875AEF" w:rsidRDefault="00875AEF" w:rsidP="000A5F92">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13,56%</w:t>
            </w:r>
          </w:p>
        </w:tc>
        <w:tc>
          <w:tcPr>
            <w:tcW w:w="1272" w:type="dxa"/>
          </w:tcPr>
          <w:p w14:paraId="151E8BEF" w14:textId="77777777" w:rsidR="00875AEF" w:rsidRDefault="00875AEF" w:rsidP="000A5F92">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-0,1 pp</w:t>
            </w:r>
          </w:p>
        </w:tc>
      </w:tr>
      <w:tr w:rsidR="004841B9" w:rsidRPr="00671B65" w14:paraId="3AF4B82B" w14:textId="77777777" w:rsidTr="001368B9">
        <w:tc>
          <w:tcPr>
            <w:tcW w:w="3975" w:type="dxa"/>
          </w:tcPr>
          <w:p w14:paraId="048BC26D" w14:textId="77777777" w:rsidR="00B51F0B" w:rsidRPr="00671B65" w:rsidRDefault="00B51F0B" w:rsidP="00B51F0B">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Tamaño del hogar</w:t>
            </w:r>
          </w:p>
        </w:tc>
        <w:tc>
          <w:tcPr>
            <w:tcW w:w="2614" w:type="dxa"/>
          </w:tcPr>
          <w:p w14:paraId="00AE86AD" w14:textId="77777777" w:rsidR="00B51F0B" w:rsidRPr="00671B65" w:rsidRDefault="00B51F0B" w:rsidP="000A5F92">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4,56</w:t>
            </w:r>
          </w:p>
        </w:tc>
        <w:tc>
          <w:tcPr>
            <w:tcW w:w="1499" w:type="dxa"/>
          </w:tcPr>
          <w:p w14:paraId="42713B5E" w14:textId="77777777" w:rsidR="00B51F0B" w:rsidRPr="00671B65" w:rsidRDefault="00B51F0B" w:rsidP="000A5F92">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4,5</w:t>
            </w:r>
          </w:p>
        </w:tc>
        <w:tc>
          <w:tcPr>
            <w:tcW w:w="1272" w:type="dxa"/>
          </w:tcPr>
          <w:p w14:paraId="0CFF588C" w14:textId="77777777" w:rsidR="00B51F0B" w:rsidRPr="00671B65" w:rsidRDefault="00B51F0B" w:rsidP="000A5F92">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0,06</w:t>
            </w:r>
          </w:p>
        </w:tc>
      </w:tr>
      <w:tr w:rsidR="004841B9" w:rsidRPr="00671B65" w14:paraId="14D5CB68" w14:textId="77777777" w:rsidTr="001368B9">
        <w:tc>
          <w:tcPr>
            <w:tcW w:w="3975" w:type="dxa"/>
          </w:tcPr>
          <w:p w14:paraId="594A2422" w14:textId="77777777" w:rsidR="00B51F0B" w:rsidRPr="00671B65" w:rsidRDefault="00B51F0B" w:rsidP="00B51F0B">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Porcentaje de mujeres como jefas de hogar</w:t>
            </w:r>
          </w:p>
        </w:tc>
        <w:tc>
          <w:tcPr>
            <w:tcW w:w="2614" w:type="dxa"/>
          </w:tcPr>
          <w:p w14:paraId="0C591661" w14:textId="77777777" w:rsidR="00B51F0B" w:rsidRDefault="00875AEF" w:rsidP="000A5F92">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8,38</w:t>
            </w:r>
          </w:p>
          <w:p w14:paraId="50BC3B8A" w14:textId="77777777" w:rsidR="00875AEF" w:rsidRPr="00671B65" w:rsidRDefault="00875AEF" w:rsidP="000A5F92">
            <w:pPr>
              <w:spacing w:line="240" w:lineRule="atLeast"/>
              <w:jc w:val="center"/>
              <w:rPr>
                <w:rFonts w:asciiTheme="majorHAnsi" w:eastAsia="Times New Roman" w:hAnsiTheme="majorHAnsi" w:cs="Times New Roman"/>
                <w:color w:val="000000"/>
                <w:sz w:val="24"/>
                <w:szCs w:val="24"/>
                <w:lang w:val="es-ES_tradnl"/>
              </w:rPr>
            </w:pPr>
          </w:p>
        </w:tc>
        <w:tc>
          <w:tcPr>
            <w:tcW w:w="1499" w:type="dxa"/>
          </w:tcPr>
          <w:p w14:paraId="6044EEBA" w14:textId="77777777" w:rsidR="00B51F0B" w:rsidRPr="00671B65" w:rsidRDefault="00875AEF" w:rsidP="000A5F92">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8,39</w:t>
            </w:r>
          </w:p>
        </w:tc>
        <w:tc>
          <w:tcPr>
            <w:tcW w:w="1272" w:type="dxa"/>
          </w:tcPr>
          <w:p w14:paraId="4F874E5B" w14:textId="77777777" w:rsidR="00B51F0B" w:rsidRPr="00671B65" w:rsidRDefault="00875AEF" w:rsidP="000A5F92">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-0,01 pp</w:t>
            </w:r>
          </w:p>
        </w:tc>
      </w:tr>
      <w:tr w:rsidR="004841B9" w:rsidRPr="00671B65" w14:paraId="2492F94B" w14:textId="77777777" w:rsidTr="001368B9">
        <w:tc>
          <w:tcPr>
            <w:tcW w:w="3975" w:type="dxa"/>
          </w:tcPr>
          <w:p w14:paraId="68E92028" w14:textId="77777777" w:rsidR="00B51F0B" w:rsidRPr="00671B65" w:rsidRDefault="00B51F0B" w:rsidP="00B51F0B">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Porcentaje de jefes de hogar que tienen educación primaria</w:t>
            </w:r>
          </w:p>
        </w:tc>
        <w:tc>
          <w:tcPr>
            <w:tcW w:w="2614" w:type="dxa"/>
          </w:tcPr>
          <w:p w14:paraId="52839465" w14:textId="77777777" w:rsidR="00B51F0B" w:rsidRPr="00671B65" w:rsidRDefault="00875AEF" w:rsidP="000A5F92">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63,88</w:t>
            </w:r>
          </w:p>
        </w:tc>
        <w:tc>
          <w:tcPr>
            <w:tcW w:w="1499" w:type="dxa"/>
          </w:tcPr>
          <w:p w14:paraId="1CE0B5D1" w14:textId="77777777" w:rsidR="00B51F0B" w:rsidRPr="00671B65" w:rsidRDefault="00875AEF" w:rsidP="000A5F92">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63</w:t>
            </w:r>
            <w:r w:rsidR="00B51F0B">
              <w:rPr>
                <w:rFonts w:asciiTheme="majorHAnsi" w:eastAsia="Times New Roman" w:hAnsiTheme="majorHAnsi" w:cs="Times New Roman"/>
                <w:color w:val="000000"/>
                <w:sz w:val="24"/>
                <w:szCs w:val="24"/>
                <w:lang w:val="es-ES_tradnl"/>
              </w:rPr>
              <w:t>,</w:t>
            </w:r>
            <w:r>
              <w:rPr>
                <w:rFonts w:asciiTheme="majorHAnsi" w:eastAsia="Times New Roman" w:hAnsiTheme="majorHAnsi" w:cs="Times New Roman"/>
                <w:color w:val="000000"/>
                <w:sz w:val="24"/>
                <w:szCs w:val="24"/>
                <w:lang w:val="es-ES_tradnl"/>
              </w:rPr>
              <w:t>23</w:t>
            </w:r>
          </w:p>
        </w:tc>
        <w:tc>
          <w:tcPr>
            <w:tcW w:w="1272" w:type="dxa"/>
          </w:tcPr>
          <w:p w14:paraId="73ABE592" w14:textId="77777777" w:rsidR="00B51F0B" w:rsidRPr="00671B65" w:rsidRDefault="00875AEF" w:rsidP="000A5F92">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0,65</w:t>
            </w:r>
            <w:r w:rsidR="00B51F0B">
              <w:rPr>
                <w:rFonts w:asciiTheme="majorHAnsi" w:eastAsia="Times New Roman" w:hAnsiTheme="majorHAnsi" w:cs="Times New Roman"/>
                <w:color w:val="000000"/>
                <w:sz w:val="24"/>
                <w:szCs w:val="24"/>
                <w:lang w:val="es-ES_tradnl"/>
              </w:rPr>
              <w:t xml:space="preserve"> pp</w:t>
            </w:r>
          </w:p>
        </w:tc>
      </w:tr>
      <w:tr w:rsidR="004841B9" w:rsidRPr="00671B65" w14:paraId="3F4A1E60" w14:textId="77777777" w:rsidTr="001368B9">
        <w:tc>
          <w:tcPr>
            <w:tcW w:w="3975" w:type="dxa"/>
          </w:tcPr>
          <w:p w14:paraId="35727169" w14:textId="77777777" w:rsidR="00B51F0B" w:rsidRPr="00671B65" w:rsidRDefault="00B51F0B" w:rsidP="00B51F0B">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Ingreso promedio de los jefes de hogar (en USD)</w:t>
            </w:r>
          </w:p>
        </w:tc>
        <w:tc>
          <w:tcPr>
            <w:tcW w:w="2614" w:type="dxa"/>
          </w:tcPr>
          <w:p w14:paraId="0275A7B5" w14:textId="77777777" w:rsidR="00B51F0B" w:rsidRPr="00671B65" w:rsidRDefault="00875AEF" w:rsidP="000A5F92">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23</w:t>
            </w:r>
            <w:r w:rsidR="00B51F0B">
              <w:rPr>
                <w:rFonts w:asciiTheme="majorHAnsi" w:eastAsia="Times New Roman" w:hAnsiTheme="majorHAnsi" w:cs="Times New Roman"/>
                <w:color w:val="000000"/>
                <w:sz w:val="24"/>
                <w:szCs w:val="24"/>
                <w:lang w:val="es-ES_tradnl"/>
              </w:rPr>
              <w:t>1</w:t>
            </w:r>
          </w:p>
        </w:tc>
        <w:tc>
          <w:tcPr>
            <w:tcW w:w="1499" w:type="dxa"/>
          </w:tcPr>
          <w:p w14:paraId="76AF8711" w14:textId="77777777" w:rsidR="00B51F0B" w:rsidRPr="00671B65" w:rsidRDefault="00875AEF" w:rsidP="000A5F92">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238</w:t>
            </w:r>
          </w:p>
        </w:tc>
        <w:tc>
          <w:tcPr>
            <w:tcW w:w="1272" w:type="dxa"/>
          </w:tcPr>
          <w:p w14:paraId="46DD9FD9" w14:textId="77777777" w:rsidR="00B51F0B" w:rsidRPr="00671B65" w:rsidRDefault="00875AEF" w:rsidP="000A5F92">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-7</w:t>
            </w:r>
          </w:p>
        </w:tc>
      </w:tr>
      <w:tr w:rsidR="004841B9" w:rsidRPr="00671B65" w14:paraId="030BF15C" w14:textId="77777777" w:rsidTr="001368B9">
        <w:tc>
          <w:tcPr>
            <w:tcW w:w="3975" w:type="dxa"/>
          </w:tcPr>
          <w:p w14:paraId="197C1AD9" w14:textId="77777777" w:rsidR="00B51F0B" w:rsidRPr="00671B65" w:rsidRDefault="00B51F0B" w:rsidP="00B51F0B">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Tamaño de la muestra</w:t>
            </w:r>
          </w:p>
        </w:tc>
        <w:tc>
          <w:tcPr>
            <w:tcW w:w="2614" w:type="dxa"/>
          </w:tcPr>
          <w:p w14:paraId="491EC5BB" w14:textId="77777777" w:rsidR="00B51F0B" w:rsidRPr="00671B65" w:rsidRDefault="00875AEF" w:rsidP="000A5F92">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10</w:t>
            </w:r>
            <w:r w:rsidR="00B51F0B">
              <w:rPr>
                <w:rFonts w:asciiTheme="majorHAnsi" w:eastAsia="Times New Roman" w:hAnsiTheme="majorHAnsi" w:cs="Times New Roman"/>
                <w:color w:val="000000"/>
                <w:sz w:val="24"/>
                <w:szCs w:val="24"/>
                <w:lang w:val="es-ES_tradnl"/>
              </w:rPr>
              <w:t>.000</w:t>
            </w:r>
          </w:p>
        </w:tc>
        <w:tc>
          <w:tcPr>
            <w:tcW w:w="1499" w:type="dxa"/>
          </w:tcPr>
          <w:p w14:paraId="3C947B0A" w14:textId="77777777" w:rsidR="00B51F0B" w:rsidRPr="00671B65" w:rsidRDefault="00875AEF" w:rsidP="000A5F92">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75.</w:t>
            </w:r>
            <w:r w:rsidR="00B51F0B">
              <w:rPr>
                <w:rFonts w:asciiTheme="majorHAnsi" w:eastAsia="Times New Roman" w:hAnsiTheme="majorHAnsi" w:cs="Times New Roman"/>
                <w:color w:val="000000"/>
                <w:sz w:val="24"/>
                <w:szCs w:val="24"/>
                <w:lang w:val="es-ES_tradnl"/>
              </w:rPr>
              <w:t>000</w:t>
            </w:r>
          </w:p>
        </w:tc>
        <w:tc>
          <w:tcPr>
            <w:tcW w:w="1272" w:type="dxa"/>
          </w:tcPr>
          <w:p w14:paraId="2740FBE3" w14:textId="77777777" w:rsidR="00B51F0B" w:rsidRPr="00671B65" w:rsidRDefault="00B51F0B" w:rsidP="000A5F92">
            <w:pPr>
              <w:spacing w:line="240" w:lineRule="atLeast"/>
              <w:jc w:val="center"/>
              <w:rPr>
                <w:rFonts w:asciiTheme="majorHAnsi" w:eastAsia="Times New Roman" w:hAnsiTheme="majorHAnsi" w:cs="Times New Roman"/>
                <w:color w:val="000000"/>
                <w:sz w:val="24"/>
                <w:szCs w:val="24"/>
                <w:lang w:val="es-ES_tradnl"/>
              </w:rPr>
            </w:pPr>
          </w:p>
        </w:tc>
      </w:tr>
    </w:tbl>
    <w:p w14:paraId="7C370B3E" w14:textId="18B540DA" w:rsidR="00B51F0B" w:rsidRDefault="00B51F0B" w:rsidP="004841B9">
      <w:pPr>
        <w:spacing w:after="0" w:line="260" w:lineRule="atLeast"/>
        <w:rPr>
          <w:rFonts w:asciiTheme="majorHAnsi" w:eastAsia="Times New Roman" w:hAnsiTheme="majorHAnsi" w:cs="Times New Roman"/>
          <w:color w:val="000000"/>
          <w:sz w:val="24"/>
          <w:szCs w:val="24"/>
        </w:rPr>
      </w:pPr>
    </w:p>
    <w:p w14:paraId="7C85B5D2" w14:textId="08175B94" w:rsidR="00EC7FED" w:rsidRDefault="00EC7FED" w:rsidP="004841B9">
      <w:pPr>
        <w:spacing w:after="0" w:line="260" w:lineRule="atLeast"/>
        <w:rPr>
          <w:rFonts w:asciiTheme="majorHAnsi" w:eastAsia="Times New Roman" w:hAnsiTheme="majorHAnsi" w:cs="Times New Roman"/>
          <w:color w:val="000000"/>
          <w:sz w:val="24"/>
          <w:szCs w:val="24"/>
        </w:rPr>
      </w:pPr>
    </w:p>
    <w:p w14:paraId="0320DFFC" w14:textId="47948F34" w:rsidR="00EC7FED" w:rsidRDefault="00EC7FED" w:rsidP="004841B9">
      <w:pPr>
        <w:spacing w:after="0" w:line="260" w:lineRule="atLeast"/>
        <w:rPr>
          <w:rFonts w:asciiTheme="majorHAnsi" w:eastAsia="Times New Roman" w:hAnsiTheme="majorHAnsi" w:cs="Times New Roman"/>
          <w:color w:val="000000"/>
          <w:sz w:val="24"/>
          <w:szCs w:val="24"/>
        </w:rPr>
      </w:pPr>
    </w:p>
    <w:p w14:paraId="29469B54" w14:textId="1A6A4CA3" w:rsidR="00EC7FED" w:rsidRDefault="00EC7FED" w:rsidP="004841B9">
      <w:pPr>
        <w:spacing w:after="0" w:line="260" w:lineRule="atLeast"/>
        <w:rPr>
          <w:rFonts w:asciiTheme="majorHAnsi" w:eastAsia="Times New Roman" w:hAnsiTheme="majorHAnsi" w:cs="Times New Roman"/>
          <w:color w:val="000000"/>
          <w:sz w:val="24"/>
          <w:szCs w:val="24"/>
        </w:rPr>
      </w:pPr>
    </w:p>
    <w:p w14:paraId="7B0AD0EB" w14:textId="04330ED6" w:rsidR="00EC7FED" w:rsidRDefault="00EC7FED" w:rsidP="004841B9">
      <w:pPr>
        <w:spacing w:after="0" w:line="260" w:lineRule="atLeast"/>
        <w:rPr>
          <w:rFonts w:asciiTheme="majorHAnsi" w:eastAsia="Times New Roman" w:hAnsiTheme="majorHAnsi" w:cs="Times New Roman"/>
          <w:color w:val="000000"/>
          <w:sz w:val="24"/>
          <w:szCs w:val="24"/>
        </w:rPr>
      </w:pPr>
    </w:p>
    <w:p w14:paraId="35CCD500" w14:textId="77777777" w:rsidR="00EC7FED" w:rsidRDefault="00EC7FED" w:rsidP="004841B9">
      <w:pPr>
        <w:spacing w:after="0" w:line="260" w:lineRule="atLeast"/>
        <w:rPr>
          <w:rFonts w:asciiTheme="majorHAnsi" w:eastAsia="Times New Roman" w:hAnsiTheme="majorHAnsi" w:cs="Times New Roman"/>
          <w:color w:val="000000"/>
          <w:sz w:val="24"/>
          <w:szCs w:val="24"/>
        </w:rPr>
      </w:pPr>
    </w:p>
    <w:tbl>
      <w:tblPr>
        <w:tblStyle w:val="TableGrid"/>
        <w:tblW w:w="0" w:type="auto"/>
        <w:tblInd w:w="108" w:type="dxa"/>
        <w:tblLook w:val="04A0" w:firstRow="1" w:lastRow="0" w:firstColumn="1" w:lastColumn="0" w:noHBand="0" w:noVBand="1"/>
      </w:tblPr>
      <w:tblGrid>
        <w:gridCol w:w="2507"/>
        <w:gridCol w:w="3257"/>
        <w:gridCol w:w="1826"/>
        <w:gridCol w:w="1652"/>
      </w:tblGrid>
      <w:tr w:rsidR="00235FB2" w:rsidRPr="00ED0335" w14:paraId="726118E8" w14:textId="77777777" w:rsidTr="00225364">
        <w:tc>
          <w:tcPr>
            <w:tcW w:w="9242" w:type="dxa"/>
            <w:gridSpan w:val="4"/>
          </w:tcPr>
          <w:p w14:paraId="66B74BE6" w14:textId="77777777" w:rsidR="00235FB2" w:rsidRDefault="004841B9" w:rsidP="006D7405">
            <w:pPr>
              <w:spacing w:line="240" w:lineRule="atLeast"/>
              <w:rPr>
                <w:rFonts w:asciiTheme="majorHAnsi" w:eastAsia="Times New Roman" w:hAnsiTheme="majorHAnsi" w:cs="Times New Roman"/>
                <w:b/>
                <w:color w:val="000000"/>
                <w:sz w:val="24"/>
                <w:szCs w:val="24"/>
                <w:lang w:val="es-ES_tradnl"/>
              </w:rPr>
            </w:pPr>
            <w:r>
              <w:rPr>
                <w:rFonts w:asciiTheme="majorHAnsi" w:eastAsia="Times New Roman" w:hAnsiTheme="majorHAnsi" w:cs="Times New Roman"/>
                <w:b/>
                <w:color w:val="000000"/>
                <w:sz w:val="24"/>
                <w:szCs w:val="24"/>
                <w:lang w:val="es-ES_tradnl"/>
              </w:rPr>
              <w:lastRenderedPageBreak/>
              <w:t>Tabla 4</w:t>
            </w:r>
            <w:r w:rsidR="00235FB2">
              <w:rPr>
                <w:rFonts w:asciiTheme="majorHAnsi" w:eastAsia="Times New Roman" w:hAnsiTheme="majorHAnsi" w:cs="Times New Roman"/>
                <w:b/>
                <w:color w:val="000000"/>
                <w:sz w:val="24"/>
                <w:szCs w:val="24"/>
                <w:lang w:val="es-ES_tradnl"/>
              </w:rPr>
              <w:t xml:space="preserve">b: </w:t>
            </w:r>
            <w:r w:rsidR="00235FB2" w:rsidRPr="00ED0335">
              <w:rPr>
                <w:rFonts w:asciiTheme="majorHAnsi" w:eastAsia="Times New Roman" w:hAnsiTheme="majorHAnsi" w:cs="Times New Roman"/>
                <w:b/>
                <w:color w:val="000000"/>
                <w:sz w:val="24"/>
                <w:szCs w:val="24"/>
                <w:lang w:val="es-ES_tradnl"/>
              </w:rPr>
              <w:t>Porcentaje de hogares con conexiones de alcantarillado</w:t>
            </w:r>
            <w:r w:rsidR="00235FB2">
              <w:rPr>
                <w:rFonts w:asciiTheme="majorHAnsi" w:eastAsia="Times New Roman" w:hAnsiTheme="majorHAnsi" w:cs="Times New Roman"/>
                <w:b/>
                <w:color w:val="000000"/>
                <w:sz w:val="24"/>
                <w:szCs w:val="24"/>
                <w:lang w:val="es-ES_tradnl"/>
              </w:rPr>
              <w:t xml:space="preserve"> en 2013</w:t>
            </w:r>
          </w:p>
          <w:p w14:paraId="20E7A992" w14:textId="77777777" w:rsidR="00235FB2" w:rsidRPr="00ED0335" w:rsidRDefault="00235FB2" w:rsidP="006D7405">
            <w:pPr>
              <w:spacing w:line="240" w:lineRule="atLeast"/>
              <w:rPr>
                <w:rFonts w:asciiTheme="majorHAnsi" w:eastAsia="Times New Roman" w:hAnsiTheme="majorHAnsi" w:cs="Times New Roman"/>
                <w:b/>
                <w:color w:val="000000"/>
                <w:sz w:val="24"/>
                <w:szCs w:val="24"/>
                <w:lang w:val="es-ES_tradnl"/>
              </w:rPr>
            </w:pPr>
            <w:r>
              <w:rPr>
                <w:rFonts w:asciiTheme="majorHAnsi" w:eastAsia="Times New Roman" w:hAnsiTheme="majorHAnsi" w:cs="Times New Roman"/>
                <w:b/>
                <w:color w:val="000000"/>
                <w:sz w:val="24"/>
                <w:szCs w:val="24"/>
                <w:lang w:val="es-ES_tradnl"/>
              </w:rPr>
              <w:t>(luego de la campaña)</w:t>
            </w:r>
          </w:p>
        </w:tc>
      </w:tr>
      <w:tr w:rsidR="00225364" w:rsidRPr="00ED0335" w14:paraId="6D31FE38" w14:textId="77777777" w:rsidTr="006652E3">
        <w:tc>
          <w:tcPr>
            <w:tcW w:w="2507" w:type="dxa"/>
          </w:tcPr>
          <w:p w14:paraId="12057871" w14:textId="77777777" w:rsidR="00225364" w:rsidRPr="006504BC" w:rsidRDefault="00225364" w:rsidP="00225364">
            <w:pPr>
              <w:spacing w:line="240" w:lineRule="atLeast"/>
              <w:rPr>
                <w:rFonts w:asciiTheme="majorHAnsi" w:eastAsia="Times New Roman" w:hAnsiTheme="majorHAnsi" w:cs="Times New Roman"/>
                <w:color w:val="000000"/>
                <w:sz w:val="24"/>
                <w:szCs w:val="24"/>
                <w:lang w:val="es-ES_tradnl"/>
              </w:rPr>
            </w:pPr>
          </w:p>
        </w:tc>
        <w:tc>
          <w:tcPr>
            <w:tcW w:w="3257" w:type="dxa"/>
          </w:tcPr>
          <w:p w14:paraId="31B6DC8D" w14:textId="77777777" w:rsidR="00225364" w:rsidRDefault="00225364" w:rsidP="00225364">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Hogares que fueron llamados</w:t>
            </w:r>
          </w:p>
          <w:p w14:paraId="4F37D0CF" w14:textId="77777777" w:rsidR="00225364" w:rsidRDefault="00225364" w:rsidP="00225364">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(hayan o no atendido)</w:t>
            </w:r>
          </w:p>
          <w:p w14:paraId="12B76003" w14:textId="2A1BCED0" w:rsidR="00225364" w:rsidRPr="00671B65" w:rsidRDefault="00225364" w:rsidP="00225364">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(“Tratamiento”)</w:t>
            </w:r>
          </w:p>
        </w:tc>
        <w:tc>
          <w:tcPr>
            <w:tcW w:w="1826" w:type="dxa"/>
          </w:tcPr>
          <w:p w14:paraId="0455862C" w14:textId="77777777" w:rsidR="00225364" w:rsidRDefault="00225364" w:rsidP="00225364">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 xml:space="preserve"> Hogares que no fueron llamados</w:t>
            </w:r>
          </w:p>
          <w:p w14:paraId="1FEB08F7" w14:textId="4898348F" w:rsidR="00225364" w:rsidRPr="00671B65" w:rsidRDefault="00225364" w:rsidP="00225364">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(“Control”)</w:t>
            </w:r>
          </w:p>
        </w:tc>
        <w:tc>
          <w:tcPr>
            <w:tcW w:w="1652" w:type="dxa"/>
            <w:vAlign w:val="center"/>
          </w:tcPr>
          <w:p w14:paraId="16C3B636" w14:textId="77777777" w:rsidR="00225364" w:rsidRPr="006504BC" w:rsidRDefault="00225364" w:rsidP="00225364">
            <w:pPr>
              <w:spacing w:line="240" w:lineRule="atLeast"/>
              <w:jc w:val="center"/>
              <w:rPr>
                <w:rFonts w:asciiTheme="majorHAnsi" w:eastAsia="Times New Roman" w:hAnsiTheme="majorHAnsi" w:cs="Times New Roman"/>
                <w:color w:val="000000"/>
                <w:sz w:val="24"/>
                <w:szCs w:val="24"/>
                <w:lang w:val="es-ES_tradnl"/>
              </w:rPr>
            </w:pPr>
            <w:r w:rsidRPr="006504BC">
              <w:rPr>
                <w:rFonts w:asciiTheme="majorHAnsi" w:eastAsia="Times New Roman" w:hAnsiTheme="majorHAnsi" w:cs="Times New Roman"/>
                <w:color w:val="000000"/>
                <w:sz w:val="24"/>
                <w:szCs w:val="24"/>
                <w:lang w:val="es-ES_tradnl"/>
              </w:rPr>
              <w:t>Impacto estimado</w:t>
            </w:r>
          </w:p>
        </w:tc>
      </w:tr>
      <w:tr w:rsidR="001F321A" w:rsidRPr="00ED0335" w14:paraId="62B413D6" w14:textId="77777777" w:rsidTr="00225364">
        <w:tc>
          <w:tcPr>
            <w:tcW w:w="2507" w:type="dxa"/>
          </w:tcPr>
          <w:p w14:paraId="31F2AAEC" w14:textId="77777777" w:rsidR="00235FB2" w:rsidRPr="006504BC" w:rsidRDefault="00235FB2" w:rsidP="00235FB2">
            <w:pPr>
              <w:spacing w:line="240" w:lineRule="atLeast"/>
              <w:rPr>
                <w:rFonts w:asciiTheme="majorHAnsi" w:eastAsia="Times New Roman" w:hAnsiTheme="majorHAnsi" w:cs="Times New Roman"/>
                <w:color w:val="000000"/>
                <w:sz w:val="24"/>
                <w:szCs w:val="24"/>
                <w:lang w:val="es-ES_tradnl"/>
              </w:rPr>
            </w:pPr>
            <w:r w:rsidRPr="006504BC">
              <w:rPr>
                <w:rFonts w:asciiTheme="majorHAnsi" w:eastAsia="Times New Roman" w:hAnsiTheme="majorHAnsi" w:cs="Times New Roman"/>
                <w:color w:val="000000"/>
                <w:sz w:val="24"/>
                <w:szCs w:val="24"/>
                <w:lang w:val="es-ES_tradnl"/>
              </w:rPr>
              <w:t xml:space="preserve">Método </w:t>
            </w:r>
            <w:r>
              <w:rPr>
                <w:rFonts w:asciiTheme="majorHAnsi" w:eastAsia="Times New Roman" w:hAnsiTheme="majorHAnsi" w:cs="Times New Roman"/>
                <w:color w:val="000000"/>
                <w:sz w:val="24"/>
                <w:szCs w:val="24"/>
                <w:lang w:val="es-ES_tradnl"/>
              </w:rPr>
              <w:t>4</w:t>
            </w:r>
            <w:r w:rsidRPr="006504BC">
              <w:rPr>
                <w:rFonts w:asciiTheme="majorHAnsi" w:eastAsia="Times New Roman" w:hAnsiTheme="majorHAnsi" w:cs="Times New Roman"/>
                <w:color w:val="000000"/>
                <w:sz w:val="24"/>
                <w:szCs w:val="24"/>
                <w:lang w:val="es-ES_tradnl"/>
              </w:rPr>
              <w:t xml:space="preserve">: </w:t>
            </w:r>
            <w:r>
              <w:rPr>
                <w:rFonts w:asciiTheme="majorHAnsi" w:eastAsia="Times New Roman" w:hAnsiTheme="majorHAnsi" w:cs="Times New Roman"/>
                <w:color w:val="000000"/>
                <w:sz w:val="24"/>
                <w:szCs w:val="24"/>
                <w:lang w:val="es-ES_tradnl"/>
              </w:rPr>
              <w:t>Experimento aleatorio</w:t>
            </w:r>
          </w:p>
        </w:tc>
        <w:tc>
          <w:tcPr>
            <w:tcW w:w="3257" w:type="dxa"/>
            <w:vAlign w:val="center"/>
          </w:tcPr>
          <w:p w14:paraId="4593EDE2" w14:textId="77777777" w:rsidR="00235FB2" w:rsidRPr="006504BC" w:rsidRDefault="00235FB2" w:rsidP="000A5F92">
            <w:pPr>
              <w:spacing w:line="240" w:lineRule="atLeast"/>
              <w:jc w:val="center"/>
              <w:rPr>
                <w:rFonts w:asciiTheme="majorHAnsi" w:eastAsia="Times New Roman" w:hAnsiTheme="majorHAnsi" w:cs="Times New Roman"/>
                <w:color w:val="000000"/>
                <w:sz w:val="24"/>
                <w:szCs w:val="24"/>
                <w:lang w:val="es-ES_tradnl"/>
              </w:rPr>
            </w:pPr>
            <w:r w:rsidRPr="006504BC">
              <w:rPr>
                <w:rFonts w:asciiTheme="majorHAnsi" w:eastAsia="Times New Roman" w:hAnsiTheme="majorHAnsi" w:cs="Times New Roman"/>
                <w:color w:val="000000"/>
                <w:sz w:val="24"/>
                <w:szCs w:val="24"/>
                <w:lang w:val="es-ES_tradnl"/>
              </w:rPr>
              <w:t>6</w:t>
            </w:r>
            <w:r>
              <w:rPr>
                <w:rFonts w:asciiTheme="majorHAnsi" w:eastAsia="Times New Roman" w:hAnsiTheme="majorHAnsi" w:cs="Times New Roman"/>
                <w:color w:val="000000"/>
                <w:sz w:val="24"/>
                <w:szCs w:val="24"/>
                <w:lang w:val="es-ES_tradnl"/>
              </w:rPr>
              <w:t>0</w:t>
            </w:r>
            <w:r w:rsidRPr="006504BC">
              <w:rPr>
                <w:rFonts w:asciiTheme="majorHAnsi" w:eastAsia="Times New Roman" w:hAnsiTheme="majorHAnsi" w:cs="Times New Roman"/>
                <w:color w:val="000000"/>
                <w:sz w:val="24"/>
                <w:szCs w:val="24"/>
                <w:lang w:val="es-ES_tradnl"/>
              </w:rPr>
              <w:t>,</w:t>
            </w:r>
            <w:r>
              <w:rPr>
                <w:rFonts w:asciiTheme="majorHAnsi" w:eastAsia="Times New Roman" w:hAnsiTheme="majorHAnsi" w:cs="Times New Roman"/>
                <w:color w:val="000000"/>
                <w:sz w:val="24"/>
                <w:szCs w:val="24"/>
                <w:lang w:val="es-ES_tradnl"/>
              </w:rPr>
              <w:t>14</w:t>
            </w:r>
            <w:r w:rsidRPr="006504BC">
              <w:rPr>
                <w:rFonts w:asciiTheme="majorHAnsi" w:eastAsia="Times New Roman" w:hAnsiTheme="majorHAnsi" w:cs="Times New Roman"/>
                <w:color w:val="000000"/>
                <w:sz w:val="24"/>
                <w:szCs w:val="24"/>
                <w:lang w:val="es-ES_tradnl"/>
              </w:rPr>
              <w:t>%</w:t>
            </w:r>
          </w:p>
        </w:tc>
        <w:tc>
          <w:tcPr>
            <w:tcW w:w="1826" w:type="dxa"/>
            <w:vAlign w:val="center"/>
          </w:tcPr>
          <w:p w14:paraId="5719E23F" w14:textId="77777777" w:rsidR="00235FB2" w:rsidRPr="006504BC" w:rsidRDefault="00235FB2" w:rsidP="000A5F92">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60</w:t>
            </w:r>
            <w:r w:rsidRPr="006504BC">
              <w:rPr>
                <w:rFonts w:asciiTheme="majorHAnsi" w:eastAsia="Times New Roman" w:hAnsiTheme="majorHAnsi" w:cs="Times New Roman"/>
                <w:color w:val="000000"/>
                <w:sz w:val="24"/>
                <w:szCs w:val="24"/>
                <w:lang w:val="es-ES_tradnl"/>
              </w:rPr>
              <w:t>,</w:t>
            </w:r>
            <w:r>
              <w:rPr>
                <w:rFonts w:asciiTheme="majorHAnsi" w:eastAsia="Times New Roman" w:hAnsiTheme="majorHAnsi" w:cs="Times New Roman"/>
                <w:color w:val="000000"/>
                <w:sz w:val="24"/>
                <w:szCs w:val="24"/>
                <w:lang w:val="es-ES_tradnl"/>
              </w:rPr>
              <w:t>02</w:t>
            </w:r>
            <w:r w:rsidRPr="006504BC">
              <w:rPr>
                <w:rFonts w:asciiTheme="majorHAnsi" w:eastAsia="Times New Roman" w:hAnsiTheme="majorHAnsi" w:cs="Times New Roman"/>
                <w:color w:val="000000"/>
                <w:sz w:val="24"/>
                <w:szCs w:val="24"/>
                <w:lang w:val="es-ES_tradnl"/>
              </w:rPr>
              <w:t>%</w:t>
            </w:r>
          </w:p>
        </w:tc>
        <w:tc>
          <w:tcPr>
            <w:tcW w:w="1652" w:type="dxa"/>
            <w:vAlign w:val="center"/>
          </w:tcPr>
          <w:p w14:paraId="1709815A" w14:textId="77777777" w:rsidR="00235FB2" w:rsidRPr="006504BC" w:rsidRDefault="00235FB2" w:rsidP="000A5F92">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 xml:space="preserve">0,12  </w:t>
            </w:r>
            <w:r w:rsidRPr="006504BC">
              <w:rPr>
                <w:rFonts w:asciiTheme="majorHAnsi" w:eastAsia="Times New Roman" w:hAnsiTheme="majorHAnsi" w:cs="Times New Roman"/>
                <w:color w:val="000000"/>
                <w:sz w:val="24"/>
                <w:szCs w:val="24"/>
                <w:lang w:val="es-ES_tradnl"/>
              </w:rPr>
              <w:t>pp</w:t>
            </w:r>
          </w:p>
        </w:tc>
      </w:tr>
    </w:tbl>
    <w:p w14:paraId="3169F726" w14:textId="77777777" w:rsidR="00235FB2" w:rsidRDefault="00235FB2" w:rsidP="00235FB2">
      <w:pPr>
        <w:spacing w:after="0" w:line="240" w:lineRule="atLeast"/>
        <w:jc w:val="both"/>
        <w:rPr>
          <w:rFonts w:asciiTheme="majorHAnsi" w:eastAsia="Times New Roman" w:hAnsiTheme="majorHAnsi" w:cs="Times New Roman"/>
          <w:color w:val="000000"/>
          <w:sz w:val="20"/>
          <w:szCs w:val="24"/>
        </w:rPr>
      </w:pPr>
      <w:r w:rsidRPr="00595C27">
        <w:rPr>
          <w:rFonts w:asciiTheme="majorHAnsi" w:eastAsia="Times New Roman" w:hAnsiTheme="majorHAnsi" w:cs="Times New Roman"/>
          <w:color w:val="000000"/>
          <w:sz w:val="20"/>
          <w:szCs w:val="24"/>
        </w:rPr>
        <w:t>pp: puntos porcentuales.</w:t>
      </w:r>
    </w:p>
    <w:p w14:paraId="493B30B1" w14:textId="77777777" w:rsidR="003065A5" w:rsidRPr="00595C27" w:rsidRDefault="003065A5" w:rsidP="003065A5">
      <w:pPr>
        <w:spacing w:after="0" w:line="240" w:lineRule="atLeast"/>
        <w:rPr>
          <w:rFonts w:asciiTheme="majorHAnsi" w:eastAsia="Times New Roman" w:hAnsiTheme="majorHAnsi" w:cs="Times New Roman"/>
          <w:color w:val="000000"/>
          <w:sz w:val="20"/>
          <w:szCs w:val="24"/>
        </w:rPr>
      </w:pPr>
      <w:r w:rsidRPr="00595C27">
        <w:rPr>
          <w:rFonts w:asciiTheme="majorHAnsi" w:eastAsia="Times New Roman" w:hAnsiTheme="majorHAnsi" w:cs="Times New Roman"/>
          <w:color w:val="000000"/>
          <w:sz w:val="20"/>
          <w:szCs w:val="24"/>
        </w:rPr>
        <w:t>*: estadísticamente significativo al 10%</w:t>
      </w:r>
    </w:p>
    <w:p w14:paraId="7EC7BF81" w14:textId="77777777" w:rsidR="003065A5" w:rsidRPr="00595C27" w:rsidRDefault="003065A5" w:rsidP="003065A5">
      <w:pPr>
        <w:spacing w:after="0" w:line="240" w:lineRule="atLeast"/>
        <w:rPr>
          <w:rFonts w:asciiTheme="majorHAnsi" w:eastAsia="Times New Roman" w:hAnsiTheme="majorHAnsi" w:cs="Times New Roman"/>
          <w:color w:val="000000"/>
          <w:sz w:val="20"/>
          <w:szCs w:val="24"/>
        </w:rPr>
      </w:pPr>
      <w:r w:rsidRPr="00595C27">
        <w:rPr>
          <w:rFonts w:asciiTheme="majorHAnsi" w:eastAsia="Times New Roman" w:hAnsiTheme="majorHAnsi" w:cs="Times New Roman"/>
          <w:color w:val="000000"/>
          <w:sz w:val="20"/>
          <w:szCs w:val="24"/>
        </w:rPr>
        <w:t>**: estadísticamente significativo al 5%</w:t>
      </w:r>
    </w:p>
    <w:p w14:paraId="500AA376" w14:textId="77777777" w:rsidR="003065A5" w:rsidRPr="00595C27" w:rsidRDefault="003065A5" w:rsidP="00235FB2">
      <w:pPr>
        <w:spacing w:after="0" w:line="240" w:lineRule="atLeast"/>
        <w:jc w:val="both"/>
        <w:rPr>
          <w:rFonts w:asciiTheme="majorHAnsi" w:eastAsia="Times New Roman" w:hAnsiTheme="majorHAnsi" w:cs="Times New Roman"/>
          <w:color w:val="000000"/>
          <w:sz w:val="20"/>
          <w:szCs w:val="24"/>
        </w:rPr>
      </w:pPr>
    </w:p>
    <w:p w14:paraId="432DB96A" w14:textId="77777777" w:rsidR="001032F8" w:rsidRDefault="001032F8" w:rsidP="00FF359C">
      <w:pPr>
        <w:spacing w:after="0" w:line="240" w:lineRule="atLeast"/>
        <w:jc w:val="both"/>
        <w:rPr>
          <w:rFonts w:asciiTheme="majorHAnsi" w:eastAsia="Times New Roman" w:hAnsiTheme="majorHAnsi" w:cs="Times New Roman"/>
          <w:b/>
          <w:bCs/>
          <w:color w:val="000000"/>
          <w:sz w:val="24"/>
          <w:szCs w:val="24"/>
          <w:lang w:val="es-ES_tradnl"/>
        </w:rPr>
      </w:pPr>
    </w:p>
    <w:p w14:paraId="4C2EDF4A" w14:textId="77777777" w:rsidR="00FF359C" w:rsidRPr="00FF359C" w:rsidRDefault="00FF359C" w:rsidP="00937ACF">
      <w:pPr>
        <w:spacing w:after="0" w:line="240" w:lineRule="atLeast"/>
        <w:jc w:val="both"/>
        <w:outlineLvl w:val="0"/>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b/>
          <w:bCs/>
          <w:color w:val="000000"/>
          <w:sz w:val="24"/>
          <w:szCs w:val="24"/>
          <w:lang w:val="es-ES_tradnl"/>
        </w:rPr>
        <w:t xml:space="preserve">Pregunta </w:t>
      </w:r>
      <w:r w:rsidR="00B5218E">
        <w:rPr>
          <w:rFonts w:asciiTheme="majorHAnsi" w:eastAsia="Times New Roman" w:hAnsiTheme="majorHAnsi" w:cs="Times New Roman"/>
          <w:b/>
          <w:bCs/>
          <w:color w:val="000000"/>
          <w:sz w:val="24"/>
          <w:szCs w:val="24"/>
          <w:lang w:val="es-ES_tradnl"/>
        </w:rPr>
        <w:t>7</w:t>
      </w:r>
      <w:r w:rsidR="00200719">
        <w:rPr>
          <w:rFonts w:asciiTheme="majorHAnsi" w:eastAsia="Times New Roman" w:hAnsiTheme="majorHAnsi" w:cs="Times New Roman"/>
          <w:b/>
          <w:bCs/>
          <w:color w:val="000000"/>
          <w:sz w:val="24"/>
          <w:szCs w:val="24"/>
          <w:lang w:val="es-ES_tradnl"/>
        </w:rPr>
        <w:t xml:space="preserve">: </w:t>
      </w:r>
      <w:r w:rsidRPr="00FB3B43">
        <w:rPr>
          <w:rFonts w:asciiTheme="majorHAnsi" w:eastAsia="Times New Roman" w:hAnsiTheme="majorHAnsi" w:cs="Times New Roman"/>
          <w:b/>
          <w:bCs/>
          <w:color w:val="000000"/>
          <w:sz w:val="24"/>
          <w:szCs w:val="24"/>
          <w:lang w:val="es-ES_tradnl"/>
        </w:rPr>
        <w:t>Va</w:t>
      </w:r>
      <w:r w:rsidR="00C261C0">
        <w:rPr>
          <w:rFonts w:asciiTheme="majorHAnsi" w:eastAsia="Times New Roman" w:hAnsiTheme="majorHAnsi" w:cs="Times New Roman"/>
          <w:b/>
          <w:bCs/>
          <w:color w:val="000000"/>
          <w:sz w:val="24"/>
          <w:szCs w:val="24"/>
          <w:lang w:val="es-ES_tradnl"/>
        </w:rPr>
        <w:t>lidez interna en los e</w:t>
      </w:r>
      <w:r w:rsidRPr="00FB3B43">
        <w:rPr>
          <w:rFonts w:asciiTheme="majorHAnsi" w:eastAsia="Times New Roman" w:hAnsiTheme="majorHAnsi" w:cs="Times New Roman"/>
          <w:b/>
          <w:bCs/>
          <w:color w:val="000000"/>
          <w:sz w:val="24"/>
          <w:szCs w:val="24"/>
          <w:lang w:val="es-ES_tradnl"/>
        </w:rPr>
        <w:t>xperimentos aleatorios</w:t>
      </w:r>
    </w:p>
    <w:p w14:paraId="3D38F42C" w14:textId="2BA9A0BC" w:rsidR="00FF359C" w:rsidRPr="00FF359C" w:rsidRDefault="00FF359C" w:rsidP="00B15A3E">
      <w:pPr>
        <w:numPr>
          <w:ilvl w:val="0"/>
          <w:numId w:val="10"/>
        </w:numPr>
        <w:spacing w:before="120" w:after="0" w:line="240" w:lineRule="atLeast"/>
        <w:ind w:left="360"/>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 xml:space="preserve">¿Diría usted que </w:t>
      </w:r>
      <w:r w:rsidR="00FE6152">
        <w:rPr>
          <w:rFonts w:asciiTheme="majorHAnsi" w:eastAsia="Times New Roman" w:hAnsiTheme="majorHAnsi" w:cs="Times New Roman"/>
          <w:color w:val="000000"/>
          <w:sz w:val="24"/>
          <w:szCs w:val="24"/>
          <w:lang w:val="es-ES_tradnl"/>
        </w:rPr>
        <w:t>los</w:t>
      </w:r>
      <w:r w:rsidRPr="00FB3B43">
        <w:rPr>
          <w:rFonts w:asciiTheme="majorHAnsi" w:eastAsia="Times New Roman" w:hAnsiTheme="majorHAnsi" w:cs="Times New Roman"/>
          <w:color w:val="000000"/>
          <w:sz w:val="24"/>
          <w:szCs w:val="24"/>
          <w:lang w:val="es-ES_tradnl"/>
        </w:rPr>
        <w:t xml:space="preserve"> </w:t>
      </w:r>
      <w:r w:rsidR="00225364">
        <w:rPr>
          <w:rFonts w:asciiTheme="majorHAnsi" w:eastAsia="Times New Roman" w:hAnsiTheme="majorHAnsi" w:cs="Times New Roman"/>
          <w:color w:val="000000"/>
          <w:sz w:val="24"/>
          <w:szCs w:val="24"/>
          <w:lang w:val="es-ES_tradnl"/>
        </w:rPr>
        <w:t xml:space="preserve">nuevos </w:t>
      </w:r>
      <w:r w:rsidRPr="00FB3B43">
        <w:rPr>
          <w:rFonts w:asciiTheme="majorHAnsi" w:eastAsia="Times New Roman" w:hAnsiTheme="majorHAnsi" w:cs="Times New Roman"/>
          <w:color w:val="000000"/>
          <w:sz w:val="24"/>
          <w:szCs w:val="24"/>
          <w:lang w:val="es-ES_tradnl"/>
        </w:rPr>
        <w:t xml:space="preserve">grupos de </w:t>
      </w:r>
      <w:r w:rsidR="003065A5">
        <w:rPr>
          <w:rFonts w:asciiTheme="majorHAnsi" w:eastAsia="Times New Roman" w:hAnsiTheme="majorHAnsi" w:cs="Times New Roman"/>
          <w:color w:val="000000"/>
          <w:sz w:val="24"/>
          <w:szCs w:val="24"/>
          <w:lang w:val="es-ES_tradnl"/>
        </w:rPr>
        <w:t>“</w:t>
      </w:r>
      <w:r w:rsidRPr="00FB3B43">
        <w:rPr>
          <w:rFonts w:asciiTheme="majorHAnsi" w:eastAsia="Times New Roman" w:hAnsiTheme="majorHAnsi" w:cs="Times New Roman"/>
          <w:color w:val="000000"/>
          <w:sz w:val="24"/>
          <w:szCs w:val="24"/>
          <w:lang w:val="es-ES_tradnl"/>
        </w:rPr>
        <w:t>tratamiento</w:t>
      </w:r>
      <w:r w:rsidR="003065A5">
        <w:rPr>
          <w:rFonts w:asciiTheme="majorHAnsi" w:eastAsia="Times New Roman" w:hAnsiTheme="majorHAnsi" w:cs="Times New Roman"/>
          <w:color w:val="000000"/>
          <w:sz w:val="24"/>
          <w:szCs w:val="24"/>
          <w:lang w:val="es-ES_tradnl"/>
        </w:rPr>
        <w:t>”</w:t>
      </w:r>
      <w:r w:rsidRPr="00FB3B43">
        <w:rPr>
          <w:rFonts w:asciiTheme="majorHAnsi" w:eastAsia="Times New Roman" w:hAnsiTheme="majorHAnsi" w:cs="Times New Roman"/>
          <w:color w:val="000000"/>
          <w:sz w:val="24"/>
          <w:szCs w:val="24"/>
          <w:lang w:val="es-ES_tradnl"/>
        </w:rPr>
        <w:t xml:space="preserve"> y </w:t>
      </w:r>
      <w:r w:rsidR="003065A5">
        <w:rPr>
          <w:rFonts w:asciiTheme="majorHAnsi" w:eastAsia="Times New Roman" w:hAnsiTheme="majorHAnsi" w:cs="Times New Roman"/>
          <w:color w:val="000000"/>
          <w:sz w:val="24"/>
          <w:szCs w:val="24"/>
          <w:lang w:val="es-ES_tradnl"/>
        </w:rPr>
        <w:t>“</w:t>
      </w:r>
      <w:r w:rsidRPr="00FB3B43">
        <w:rPr>
          <w:rFonts w:asciiTheme="majorHAnsi" w:eastAsia="Times New Roman" w:hAnsiTheme="majorHAnsi" w:cs="Times New Roman"/>
          <w:color w:val="000000"/>
          <w:sz w:val="24"/>
          <w:szCs w:val="24"/>
          <w:lang w:val="es-ES_tradnl"/>
        </w:rPr>
        <w:t>control</w:t>
      </w:r>
      <w:r w:rsidR="003065A5">
        <w:rPr>
          <w:rFonts w:asciiTheme="majorHAnsi" w:eastAsia="Times New Roman" w:hAnsiTheme="majorHAnsi" w:cs="Times New Roman"/>
          <w:color w:val="000000"/>
          <w:sz w:val="24"/>
          <w:szCs w:val="24"/>
          <w:lang w:val="es-ES_tradnl"/>
        </w:rPr>
        <w:t>”</w:t>
      </w:r>
      <w:r w:rsidR="007A7C3A">
        <w:rPr>
          <w:rFonts w:asciiTheme="majorHAnsi" w:eastAsia="Times New Roman" w:hAnsiTheme="majorHAnsi" w:cs="Times New Roman"/>
          <w:color w:val="000000"/>
          <w:sz w:val="24"/>
          <w:szCs w:val="24"/>
          <w:lang w:val="es-ES_tradnl"/>
        </w:rPr>
        <w:t xml:space="preserve"> son comparables (estadísticamente)</w:t>
      </w:r>
      <w:r w:rsidRPr="00FB3B43">
        <w:rPr>
          <w:rFonts w:asciiTheme="majorHAnsi" w:eastAsia="Times New Roman" w:hAnsiTheme="majorHAnsi" w:cs="Times New Roman"/>
          <w:color w:val="000000"/>
          <w:sz w:val="24"/>
          <w:szCs w:val="24"/>
          <w:lang w:val="es-ES_tradnl"/>
        </w:rPr>
        <w:t>? </w:t>
      </w:r>
      <w:r w:rsidRPr="000C2868">
        <w:rPr>
          <w:rFonts w:asciiTheme="majorHAnsi" w:eastAsia="Times New Roman" w:hAnsiTheme="majorHAnsi" w:cs="Times New Roman"/>
          <w:color w:val="000000"/>
          <w:sz w:val="24"/>
          <w:szCs w:val="24"/>
          <w:lang w:val="es-ES_tradnl"/>
        </w:rPr>
        <w:t>Explique su respuesta.</w:t>
      </w:r>
    </w:p>
    <w:p w14:paraId="4CFC111A" w14:textId="77777777" w:rsidR="00FF359C" w:rsidRDefault="00FF359C" w:rsidP="00B15A3E">
      <w:pPr>
        <w:numPr>
          <w:ilvl w:val="0"/>
          <w:numId w:val="10"/>
        </w:numPr>
        <w:spacing w:before="100" w:beforeAutospacing="1" w:after="0" w:line="240" w:lineRule="atLeast"/>
        <w:ind w:left="360"/>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¿Es e</w:t>
      </w:r>
      <w:r w:rsidR="00BA54C9">
        <w:rPr>
          <w:rFonts w:asciiTheme="majorHAnsi" w:eastAsia="Times New Roman" w:hAnsiTheme="majorHAnsi" w:cs="Times New Roman"/>
          <w:color w:val="000000"/>
          <w:sz w:val="24"/>
          <w:szCs w:val="24"/>
          <w:lang w:val="es-ES_tradnl"/>
        </w:rPr>
        <w:t>sto lo que esperaba</w:t>
      </w:r>
      <w:r w:rsidRPr="00FB3B43">
        <w:rPr>
          <w:rFonts w:asciiTheme="majorHAnsi" w:eastAsia="Times New Roman" w:hAnsiTheme="majorHAnsi" w:cs="Times New Roman"/>
          <w:color w:val="000000"/>
          <w:sz w:val="24"/>
          <w:szCs w:val="24"/>
          <w:lang w:val="es-ES_tradnl"/>
        </w:rPr>
        <w:t>? ¿Por qué</w:t>
      </w:r>
      <w:r w:rsidR="00BA54C9">
        <w:rPr>
          <w:rFonts w:asciiTheme="majorHAnsi" w:eastAsia="Times New Roman" w:hAnsiTheme="majorHAnsi" w:cs="Times New Roman"/>
          <w:color w:val="000000"/>
          <w:sz w:val="24"/>
          <w:szCs w:val="24"/>
          <w:lang w:val="es-ES_tradnl"/>
        </w:rPr>
        <w:t xml:space="preserve"> si </w:t>
      </w:r>
      <w:r w:rsidRPr="00FB3B43">
        <w:rPr>
          <w:rFonts w:asciiTheme="majorHAnsi" w:eastAsia="Times New Roman" w:hAnsiTheme="majorHAnsi" w:cs="Times New Roman"/>
          <w:color w:val="000000"/>
          <w:sz w:val="24"/>
          <w:szCs w:val="24"/>
          <w:lang w:val="es-ES_tradnl"/>
        </w:rPr>
        <w:t>o por qué no?</w:t>
      </w:r>
    </w:p>
    <w:tbl>
      <w:tblPr>
        <w:tblStyle w:val="TableGrid"/>
        <w:tblW w:w="0" w:type="auto"/>
        <w:tblInd w:w="108" w:type="dxa"/>
        <w:tblBorders>
          <w:top w:val="none" w:sz="0" w:space="0" w:color="auto"/>
          <w:left w:val="none" w:sz="0" w:space="0" w:color="auto"/>
          <w:right w:val="none" w:sz="0" w:space="0" w:color="auto"/>
        </w:tblBorders>
        <w:tblLook w:val="04A0" w:firstRow="1" w:lastRow="0" w:firstColumn="1" w:lastColumn="0" w:noHBand="0" w:noVBand="1"/>
      </w:tblPr>
      <w:tblGrid>
        <w:gridCol w:w="9252"/>
      </w:tblGrid>
      <w:tr w:rsidR="00B15A3E" w:rsidRPr="00A131C2" w14:paraId="27F7676F" w14:textId="77777777" w:rsidTr="00B15A3E">
        <w:tc>
          <w:tcPr>
            <w:tcW w:w="9468" w:type="dxa"/>
          </w:tcPr>
          <w:p w14:paraId="7D28F978"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r w:rsidR="00B15A3E" w:rsidRPr="00A131C2" w14:paraId="313AC475" w14:textId="77777777" w:rsidTr="00B15A3E">
        <w:tc>
          <w:tcPr>
            <w:tcW w:w="9468" w:type="dxa"/>
          </w:tcPr>
          <w:p w14:paraId="5947C418"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bl>
    <w:bookmarkStart w:id="13" w:name="graphic0E"/>
    <w:bookmarkEnd w:id="13"/>
    <w:p w14:paraId="368F7A05" w14:textId="77777777" w:rsidR="00FF359C" w:rsidRPr="000C2868" w:rsidRDefault="00FF359C" w:rsidP="00066779">
      <w:pPr>
        <w:pStyle w:val="ListParagraph"/>
        <w:spacing w:after="0" w:line="240" w:lineRule="atLeast"/>
        <w:jc w:val="both"/>
        <w:rPr>
          <w:rFonts w:asciiTheme="majorHAnsi" w:eastAsia="Times New Roman" w:hAnsiTheme="majorHAnsi" w:cs="Times New Roman"/>
          <w:color w:val="000000"/>
          <w:sz w:val="24"/>
          <w:szCs w:val="24"/>
        </w:rPr>
      </w:pPr>
      <w:r w:rsidRPr="00FB3B43">
        <w:rPr>
          <w:noProof/>
        </w:rPr>
        <mc:AlternateContent>
          <mc:Choice Requires="wps">
            <w:drawing>
              <wp:inline distT="0" distB="0" distL="0" distR="0" wp14:anchorId="10758E13" wp14:editId="08D8180B">
                <wp:extent cx="9525" cy="9525"/>
                <wp:effectExtent l="0" t="0" r="0" b="0"/>
                <wp:docPr id="2" name="Rectangle 2" descr="Foto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E2DAC" id="Rectangle 2" o:spid="_x0000_s1026" alt="Foto 25"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" filled="f" stroked="f">
                <o:lock v:ext="edit" aspectratio="t"/>
                <w10:anchorlock/>
              </v:rect>
            </w:pict>
          </mc:Fallback>
        </mc:AlternateContent>
      </w:r>
    </w:p>
    <w:p w14:paraId="3948F087" w14:textId="6E0479BF" w:rsidR="00FF359C" w:rsidRDefault="004841B9" w:rsidP="00066779">
      <w:pPr>
        <w:spacing w:after="0"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b/>
          <w:bCs/>
          <w:color w:val="000000"/>
          <w:sz w:val="24"/>
          <w:szCs w:val="24"/>
          <w:lang w:val="es-ES_tradnl"/>
        </w:rPr>
        <w:t xml:space="preserve">Pregunta </w:t>
      </w:r>
      <w:r w:rsidR="00B5218E">
        <w:rPr>
          <w:rFonts w:asciiTheme="majorHAnsi" w:eastAsia="Times New Roman" w:hAnsiTheme="majorHAnsi" w:cs="Times New Roman"/>
          <w:b/>
          <w:bCs/>
          <w:color w:val="000000"/>
          <w:sz w:val="24"/>
          <w:szCs w:val="24"/>
          <w:lang w:val="es-ES_tradnl"/>
        </w:rPr>
        <w:t>8</w:t>
      </w:r>
      <w:r w:rsidR="000D3D92">
        <w:rPr>
          <w:rFonts w:asciiTheme="majorHAnsi" w:eastAsia="Times New Roman" w:hAnsiTheme="majorHAnsi" w:cs="Times New Roman"/>
          <w:b/>
          <w:bCs/>
          <w:color w:val="000000"/>
          <w:sz w:val="24"/>
          <w:szCs w:val="24"/>
          <w:lang w:val="es-ES_tradnl"/>
        </w:rPr>
        <w:t xml:space="preserve">: </w:t>
      </w:r>
      <w:r w:rsidR="00E80A38">
        <w:rPr>
          <w:rFonts w:asciiTheme="majorHAnsi" w:eastAsia="Times New Roman" w:hAnsiTheme="majorHAnsi" w:cs="Times New Roman"/>
          <w:color w:val="000000"/>
          <w:sz w:val="24"/>
          <w:szCs w:val="24"/>
          <w:lang w:val="es-ES_tradnl"/>
        </w:rPr>
        <w:t>Observe que la</w:t>
      </w:r>
      <w:r w:rsidR="00FF359C" w:rsidRPr="00FB3B43">
        <w:rPr>
          <w:rFonts w:asciiTheme="majorHAnsi" w:eastAsia="Times New Roman" w:hAnsiTheme="majorHAnsi" w:cs="Times New Roman"/>
          <w:color w:val="000000"/>
          <w:sz w:val="24"/>
          <w:szCs w:val="24"/>
          <w:lang w:val="es-ES_tradnl"/>
        </w:rPr>
        <w:t xml:space="preserve"> </w:t>
      </w:r>
      <w:r w:rsidR="00E80A38">
        <w:rPr>
          <w:rFonts w:asciiTheme="majorHAnsi" w:eastAsia="Times New Roman" w:hAnsiTheme="majorHAnsi" w:cs="Times New Roman"/>
          <w:color w:val="000000"/>
          <w:sz w:val="24"/>
          <w:szCs w:val="24"/>
          <w:lang w:val="es-ES_tradnl"/>
        </w:rPr>
        <w:t>estimación</w:t>
      </w:r>
      <w:r w:rsidR="00FF359C" w:rsidRPr="00FB3B43">
        <w:rPr>
          <w:rFonts w:asciiTheme="majorHAnsi" w:eastAsia="Times New Roman" w:hAnsiTheme="majorHAnsi" w:cs="Times New Roman"/>
          <w:color w:val="000000"/>
          <w:sz w:val="24"/>
          <w:szCs w:val="24"/>
          <w:lang w:val="es-ES_tradnl"/>
        </w:rPr>
        <w:t xml:space="preserve"> de impacto </w:t>
      </w:r>
      <w:r w:rsidR="00FF359C" w:rsidRPr="007A3FE1">
        <w:rPr>
          <w:rFonts w:asciiTheme="majorHAnsi" w:eastAsia="Times New Roman" w:hAnsiTheme="majorHAnsi" w:cs="Times New Roman"/>
          <w:color w:val="000000"/>
          <w:sz w:val="24"/>
          <w:szCs w:val="24"/>
          <w:lang w:val="es-ES_tradnl"/>
        </w:rPr>
        <w:t xml:space="preserve">en la Tabla </w:t>
      </w:r>
      <w:r w:rsidR="00A05273">
        <w:rPr>
          <w:rFonts w:asciiTheme="majorHAnsi" w:eastAsia="Times New Roman" w:hAnsiTheme="majorHAnsi" w:cs="Times New Roman"/>
          <w:color w:val="000000"/>
          <w:sz w:val="24"/>
          <w:szCs w:val="24"/>
          <w:lang w:val="es-ES_tradnl"/>
        </w:rPr>
        <w:t>4</w:t>
      </w:r>
      <w:r w:rsidR="007A3FE1" w:rsidRPr="007A3FE1">
        <w:rPr>
          <w:rFonts w:asciiTheme="majorHAnsi" w:eastAsia="Times New Roman" w:hAnsiTheme="majorHAnsi" w:cs="Times New Roman"/>
          <w:color w:val="000000"/>
          <w:sz w:val="24"/>
          <w:szCs w:val="24"/>
          <w:lang w:val="es-ES_tradnl"/>
        </w:rPr>
        <w:t>b</w:t>
      </w:r>
      <w:r w:rsidR="00E80A38">
        <w:rPr>
          <w:rFonts w:asciiTheme="majorHAnsi" w:eastAsia="Times New Roman" w:hAnsiTheme="majorHAnsi" w:cs="Times New Roman"/>
          <w:color w:val="000000"/>
          <w:sz w:val="24"/>
          <w:szCs w:val="24"/>
          <w:lang w:val="es-ES_tradnl"/>
        </w:rPr>
        <w:t xml:space="preserve"> </w:t>
      </w:r>
      <w:r w:rsidR="008B2CD7">
        <w:rPr>
          <w:rFonts w:asciiTheme="majorHAnsi" w:eastAsia="Times New Roman" w:hAnsiTheme="majorHAnsi" w:cs="Times New Roman"/>
          <w:color w:val="000000"/>
          <w:sz w:val="24"/>
          <w:szCs w:val="24"/>
          <w:lang w:val="es-ES_tradnl"/>
        </w:rPr>
        <w:t>es</w:t>
      </w:r>
      <w:r w:rsidR="008B2CD7" w:rsidRPr="00FB3B43">
        <w:rPr>
          <w:rFonts w:asciiTheme="majorHAnsi" w:eastAsia="Times New Roman" w:hAnsiTheme="majorHAnsi" w:cs="Times New Roman"/>
          <w:color w:val="000000"/>
          <w:sz w:val="24"/>
          <w:szCs w:val="24"/>
          <w:lang w:val="es-ES_tradnl"/>
        </w:rPr>
        <w:t xml:space="preserve"> </w:t>
      </w:r>
      <w:r w:rsidR="00FF359C" w:rsidRPr="00FB3B43">
        <w:rPr>
          <w:rFonts w:asciiTheme="majorHAnsi" w:eastAsia="Times New Roman" w:hAnsiTheme="majorHAnsi" w:cs="Times New Roman"/>
          <w:color w:val="000000"/>
          <w:sz w:val="24"/>
          <w:szCs w:val="24"/>
          <w:lang w:val="es-ES_tradnl"/>
        </w:rPr>
        <w:t>cerca de cero</w:t>
      </w:r>
      <w:r w:rsidR="00E80A38">
        <w:rPr>
          <w:rFonts w:asciiTheme="majorHAnsi" w:eastAsia="Times New Roman" w:hAnsiTheme="majorHAnsi" w:cs="Times New Roman"/>
          <w:color w:val="000000"/>
          <w:sz w:val="24"/>
          <w:szCs w:val="24"/>
          <w:lang w:val="es-ES_tradnl"/>
        </w:rPr>
        <w:t xml:space="preserve"> y no es</w:t>
      </w:r>
      <w:r w:rsidR="00404DBF">
        <w:rPr>
          <w:rFonts w:asciiTheme="majorHAnsi" w:eastAsia="Times New Roman" w:hAnsiTheme="majorHAnsi" w:cs="Times New Roman"/>
          <w:color w:val="000000"/>
          <w:sz w:val="24"/>
          <w:szCs w:val="24"/>
          <w:lang w:val="es-ES_tradnl"/>
        </w:rPr>
        <w:t xml:space="preserve"> estadí</w:t>
      </w:r>
      <w:r w:rsidR="00E80A38">
        <w:rPr>
          <w:rFonts w:asciiTheme="majorHAnsi" w:eastAsia="Times New Roman" w:hAnsiTheme="majorHAnsi" w:cs="Times New Roman"/>
          <w:color w:val="000000"/>
          <w:sz w:val="24"/>
          <w:szCs w:val="24"/>
          <w:lang w:val="es-ES_tradnl"/>
        </w:rPr>
        <w:t>sticamente significativa</w:t>
      </w:r>
      <w:r w:rsidR="00FF359C" w:rsidRPr="00FB3B43">
        <w:rPr>
          <w:rFonts w:asciiTheme="majorHAnsi" w:eastAsia="Times New Roman" w:hAnsiTheme="majorHAnsi" w:cs="Times New Roman"/>
          <w:color w:val="000000"/>
          <w:sz w:val="24"/>
          <w:szCs w:val="24"/>
          <w:lang w:val="es-ES_tradnl"/>
        </w:rPr>
        <w:t xml:space="preserve">. Este resultado es diferente de los </w:t>
      </w:r>
      <w:r w:rsidR="00E80A38">
        <w:rPr>
          <w:rFonts w:asciiTheme="majorHAnsi" w:eastAsia="Times New Roman" w:hAnsiTheme="majorHAnsi" w:cs="Times New Roman"/>
          <w:color w:val="000000"/>
          <w:sz w:val="24"/>
          <w:szCs w:val="24"/>
          <w:lang w:val="es-ES_tradnl"/>
        </w:rPr>
        <w:t xml:space="preserve">resultados </w:t>
      </w:r>
      <w:r w:rsidR="00FF359C" w:rsidRPr="00FB3B43">
        <w:rPr>
          <w:rFonts w:asciiTheme="majorHAnsi" w:eastAsia="Times New Roman" w:hAnsiTheme="majorHAnsi" w:cs="Times New Roman"/>
          <w:color w:val="000000"/>
          <w:sz w:val="24"/>
          <w:szCs w:val="24"/>
          <w:lang w:val="es-ES_tradnl"/>
        </w:rPr>
        <w:t>obtenidos en los métodos anteriores. ¿Qué podría explicar esta diferencia en los resultados?</w:t>
      </w:r>
    </w:p>
    <w:tbl>
      <w:tblPr>
        <w:tblStyle w:val="TableGrid"/>
        <w:tblW w:w="0" w:type="auto"/>
        <w:tblInd w:w="18" w:type="dxa"/>
        <w:tblBorders>
          <w:top w:val="none" w:sz="0" w:space="0" w:color="auto"/>
          <w:left w:val="none" w:sz="0" w:space="0" w:color="auto"/>
          <w:right w:val="none" w:sz="0" w:space="0" w:color="auto"/>
        </w:tblBorders>
        <w:tblLook w:val="04A0" w:firstRow="1" w:lastRow="0" w:firstColumn="1" w:lastColumn="0" w:noHBand="0" w:noVBand="1"/>
      </w:tblPr>
      <w:tblGrid>
        <w:gridCol w:w="9342"/>
      </w:tblGrid>
      <w:tr w:rsidR="00B15A3E" w14:paraId="40497EAC" w14:textId="77777777" w:rsidTr="00B15A3E">
        <w:tc>
          <w:tcPr>
            <w:tcW w:w="9558" w:type="dxa"/>
          </w:tcPr>
          <w:p w14:paraId="3E40354C"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r w:rsidR="00B15A3E" w14:paraId="7383F9D6" w14:textId="77777777" w:rsidTr="00B15A3E">
        <w:tc>
          <w:tcPr>
            <w:tcW w:w="9558" w:type="dxa"/>
          </w:tcPr>
          <w:p w14:paraId="5E8D730F"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bl>
    <w:p w14:paraId="29147C75" w14:textId="77777777" w:rsidR="00FE6152" w:rsidRDefault="00FE6152" w:rsidP="00066779">
      <w:pPr>
        <w:spacing w:after="0" w:line="240" w:lineRule="atLeast"/>
        <w:jc w:val="both"/>
        <w:rPr>
          <w:rFonts w:asciiTheme="majorHAnsi" w:eastAsia="Times New Roman" w:hAnsiTheme="majorHAnsi" w:cs="Times New Roman"/>
          <w:b/>
          <w:bCs/>
          <w:color w:val="000000"/>
          <w:sz w:val="24"/>
          <w:szCs w:val="24"/>
          <w:lang w:val="es-ES_tradnl"/>
        </w:rPr>
      </w:pPr>
    </w:p>
    <w:p w14:paraId="11F755C5" w14:textId="3CBF798A" w:rsidR="00FE6152" w:rsidRPr="00FF359C" w:rsidRDefault="00FE6152" w:rsidP="00937ACF">
      <w:pPr>
        <w:spacing w:after="0" w:line="240" w:lineRule="atLeast"/>
        <w:jc w:val="both"/>
        <w:outlineLvl w:val="0"/>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b/>
          <w:bCs/>
          <w:color w:val="000000"/>
          <w:sz w:val="24"/>
          <w:szCs w:val="24"/>
          <w:lang w:val="es-ES_tradnl"/>
        </w:rPr>
        <w:t xml:space="preserve">Pregunta </w:t>
      </w:r>
      <w:r w:rsidR="00B5218E">
        <w:rPr>
          <w:rFonts w:asciiTheme="majorHAnsi" w:eastAsia="Times New Roman" w:hAnsiTheme="majorHAnsi" w:cs="Times New Roman"/>
          <w:b/>
          <w:bCs/>
          <w:color w:val="000000"/>
          <w:sz w:val="24"/>
          <w:szCs w:val="24"/>
          <w:lang w:val="es-ES_tradnl"/>
        </w:rPr>
        <w:t>9</w:t>
      </w:r>
      <w:r w:rsidRPr="00FB3B43">
        <w:rPr>
          <w:rFonts w:asciiTheme="majorHAnsi" w:eastAsia="Times New Roman" w:hAnsiTheme="majorHAnsi" w:cs="Times New Roman"/>
          <w:b/>
          <w:bCs/>
          <w:color w:val="000000"/>
          <w:sz w:val="24"/>
          <w:szCs w:val="24"/>
          <w:lang w:val="es-ES_tradnl"/>
        </w:rPr>
        <w:t>: Experimentos aleatorios</w:t>
      </w:r>
      <w:r w:rsidR="001368B9">
        <w:rPr>
          <w:rFonts w:asciiTheme="majorHAnsi" w:eastAsia="Times New Roman" w:hAnsiTheme="majorHAnsi" w:cs="Times New Roman"/>
          <w:b/>
          <w:bCs/>
          <w:color w:val="000000"/>
          <w:sz w:val="24"/>
          <w:szCs w:val="24"/>
          <w:lang w:val="es-ES_tradnl"/>
        </w:rPr>
        <w:t xml:space="preserve"> </w:t>
      </w:r>
      <w:r w:rsidR="008B2CD7" w:rsidRPr="008B2CD7">
        <w:rPr>
          <w:rFonts w:asciiTheme="majorHAnsi" w:eastAsia="Times New Roman" w:hAnsiTheme="majorHAnsi" w:cs="Times New Roman"/>
          <w:b/>
          <w:bCs/>
          <w:color w:val="000000"/>
          <w:sz w:val="24"/>
          <w:szCs w:val="24"/>
          <w:lang w:val="es-ES_tradnl"/>
        </w:rPr>
        <w:sym w:font="Wingdings" w:char="F0E0"/>
      </w:r>
      <w:r w:rsidR="008B2CD7">
        <w:rPr>
          <w:rFonts w:asciiTheme="majorHAnsi" w:eastAsia="Times New Roman" w:hAnsiTheme="majorHAnsi" w:cs="Times New Roman"/>
          <w:b/>
          <w:bCs/>
          <w:color w:val="000000"/>
          <w:sz w:val="24"/>
          <w:szCs w:val="24"/>
          <w:lang w:val="es-ES_tradnl"/>
        </w:rPr>
        <w:t xml:space="preserve"> </w:t>
      </w:r>
      <w:r w:rsidR="001368B9">
        <w:rPr>
          <w:rFonts w:asciiTheme="majorHAnsi" w:eastAsia="Times New Roman" w:hAnsiTheme="majorHAnsi" w:cs="Times New Roman"/>
          <w:b/>
          <w:bCs/>
          <w:color w:val="000000"/>
          <w:sz w:val="24"/>
          <w:szCs w:val="24"/>
          <w:lang w:val="es-ES_tradnl"/>
        </w:rPr>
        <w:t xml:space="preserve"> Variables instrumentales</w:t>
      </w:r>
    </w:p>
    <w:p w14:paraId="58A2220F" w14:textId="77777777" w:rsidR="007A3FE1" w:rsidRDefault="00FE6152" w:rsidP="00B15A3E">
      <w:pPr>
        <w:pStyle w:val="ListParagraph"/>
        <w:numPr>
          <w:ilvl w:val="0"/>
          <w:numId w:val="11"/>
        </w:numPr>
        <w:spacing w:before="120" w:after="0" w:line="240" w:lineRule="atLeast"/>
        <w:ind w:left="360"/>
        <w:jc w:val="both"/>
        <w:rPr>
          <w:rFonts w:asciiTheme="majorHAnsi" w:eastAsia="Times New Roman" w:hAnsiTheme="majorHAnsi" w:cs="Times New Roman"/>
          <w:color w:val="000000"/>
          <w:sz w:val="24"/>
          <w:szCs w:val="24"/>
          <w:lang w:val="es-ES_tradnl"/>
        </w:rPr>
      </w:pPr>
      <w:r w:rsidRPr="007A3FE1">
        <w:rPr>
          <w:rFonts w:asciiTheme="majorHAnsi" w:eastAsia="Times New Roman" w:hAnsiTheme="majorHAnsi" w:cs="Times New Roman"/>
          <w:color w:val="000000"/>
          <w:sz w:val="24"/>
          <w:szCs w:val="24"/>
          <w:lang w:val="es-ES_tradnl"/>
        </w:rPr>
        <w:t>¿</w:t>
      </w:r>
      <w:r w:rsidR="00C261C0">
        <w:rPr>
          <w:rFonts w:asciiTheme="majorHAnsi" w:eastAsia="Times New Roman" w:hAnsiTheme="majorHAnsi" w:cs="Times New Roman"/>
          <w:color w:val="000000"/>
          <w:sz w:val="24"/>
          <w:szCs w:val="24"/>
          <w:lang w:val="es-ES_tradnl"/>
        </w:rPr>
        <w:t>T</w:t>
      </w:r>
      <w:r w:rsidRPr="007A3FE1">
        <w:rPr>
          <w:rFonts w:asciiTheme="majorHAnsi" w:eastAsia="Times New Roman" w:hAnsiTheme="majorHAnsi" w:cs="Times New Roman"/>
          <w:color w:val="000000"/>
          <w:sz w:val="24"/>
          <w:szCs w:val="24"/>
          <w:lang w:val="es-ES_tradnl"/>
        </w:rPr>
        <w:t xml:space="preserve">odos los hogares dentro de </w:t>
      </w:r>
      <w:r w:rsidR="008A7E9A">
        <w:rPr>
          <w:rFonts w:asciiTheme="majorHAnsi" w:eastAsia="Times New Roman" w:hAnsiTheme="majorHAnsi" w:cs="Times New Roman"/>
          <w:color w:val="000000"/>
          <w:sz w:val="24"/>
          <w:szCs w:val="24"/>
          <w:lang w:val="es-ES_tradnl"/>
        </w:rPr>
        <w:t>lo que denominamos</w:t>
      </w:r>
      <w:r w:rsidRPr="007A3FE1">
        <w:rPr>
          <w:rFonts w:asciiTheme="majorHAnsi" w:eastAsia="Times New Roman" w:hAnsiTheme="majorHAnsi" w:cs="Times New Roman"/>
          <w:color w:val="000000"/>
          <w:sz w:val="24"/>
          <w:szCs w:val="24"/>
          <w:lang w:val="es-ES_tradnl"/>
        </w:rPr>
        <w:t xml:space="preserve"> como grupo de </w:t>
      </w:r>
      <w:r w:rsidR="008B2CD7">
        <w:rPr>
          <w:rFonts w:asciiTheme="majorHAnsi" w:eastAsia="Times New Roman" w:hAnsiTheme="majorHAnsi" w:cs="Times New Roman"/>
          <w:color w:val="000000"/>
          <w:sz w:val="24"/>
          <w:szCs w:val="24"/>
          <w:lang w:val="es-ES_tradnl"/>
        </w:rPr>
        <w:t>“</w:t>
      </w:r>
      <w:r w:rsidRPr="007A3FE1">
        <w:rPr>
          <w:rFonts w:asciiTheme="majorHAnsi" w:eastAsia="Times New Roman" w:hAnsiTheme="majorHAnsi" w:cs="Times New Roman"/>
          <w:color w:val="000000"/>
          <w:sz w:val="24"/>
          <w:szCs w:val="24"/>
          <w:lang w:val="es-ES_tradnl"/>
        </w:rPr>
        <w:t>tratamiento</w:t>
      </w:r>
      <w:r w:rsidR="008B2CD7">
        <w:rPr>
          <w:rFonts w:asciiTheme="majorHAnsi" w:eastAsia="Times New Roman" w:hAnsiTheme="majorHAnsi" w:cs="Times New Roman"/>
          <w:color w:val="000000"/>
          <w:sz w:val="24"/>
          <w:szCs w:val="24"/>
          <w:lang w:val="es-ES_tradnl"/>
        </w:rPr>
        <w:t>”</w:t>
      </w:r>
      <w:r w:rsidRPr="007A3FE1">
        <w:rPr>
          <w:rFonts w:asciiTheme="majorHAnsi" w:eastAsia="Times New Roman" w:hAnsiTheme="majorHAnsi" w:cs="Times New Roman"/>
          <w:color w:val="000000"/>
          <w:sz w:val="24"/>
          <w:szCs w:val="24"/>
          <w:lang w:val="es-ES_tradnl"/>
        </w:rPr>
        <w:t xml:space="preserve"> </w:t>
      </w:r>
      <w:r w:rsidR="008A7E9A">
        <w:rPr>
          <w:rFonts w:asciiTheme="majorHAnsi" w:eastAsia="Times New Roman" w:hAnsiTheme="majorHAnsi" w:cs="Times New Roman"/>
          <w:color w:val="000000"/>
          <w:sz w:val="24"/>
          <w:szCs w:val="24"/>
          <w:lang w:val="es-ES_tradnl"/>
        </w:rPr>
        <w:t xml:space="preserve">en el diseño aleatorio </w:t>
      </w:r>
      <w:r w:rsidR="00C261C0">
        <w:rPr>
          <w:rFonts w:asciiTheme="majorHAnsi" w:eastAsia="Times New Roman" w:hAnsiTheme="majorHAnsi" w:cs="Times New Roman"/>
          <w:color w:val="000000"/>
          <w:sz w:val="24"/>
          <w:szCs w:val="24"/>
          <w:lang w:val="es-ES_tradnl"/>
        </w:rPr>
        <w:t>fueron</w:t>
      </w:r>
      <w:r w:rsidRPr="007A3FE1">
        <w:rPr>
          <w:rFonts w:asciiTheme="majorHAnsi" w:eastAsia="Times New Roman" w:hAnsiTheme="majorHAnsi" w:cs="Times New Roman"/>
          <w:color w:val="000000"/>
          <w:sz w:val="24"/>
          <w:szCs w:val="24"/>
          <w:lang w:val="es-ES_tradnl"/>
        </w:rPr>
        <w:t xml:space="preserve"> efectivamente tratados por la intervención</w:t>
      </w:r>
      <w:r w:rsidR="00E577DB">
        <w:rPr>
          <w:rFonts w:asciiTheme="majorHAnsi" w:eastAsia="Times New Roman" w:hAnsiTheme="majorHAnsi" w:cs="Times New Roman"/>
          <w:color w:val="000000"/>
          <w:sz w:val="24"/>
          <w:szCs w:val="24"/>
          <w:lang w:val="es-ES_tradnl"/>
        </w:rPr>
        <w:t xml:space="preserve"> (recibieron el llamado)</w:t>
      </w:r>
      <w:r w:rsidRPr="007A3FE1">
        <w:rPr>
          <w:rFonts w:asciiTheme="majorHAnsi" w:eastAsia="Times New Roman" w:hAnsiTheme="majorHAnsi" w:cs="Times New Roman"/>
          <w:color w:val="000000"/>
          <w:sz w:val="24"/>
          <w:szCs w:val="24"/>
          <w:lang w:val="es-ES_tradnl"/>
        </w:rPr>
        <w:t>?</w:t>
      </w:r>
      <w:r w:rsidR="007A3FE1" w:rsidRPr="007A3FE1">
        <w:rPr>
          <w:rFonts w:asciiTheme="majorHAnsi" w:eastAsia="Times New Roman" w:hAnsiTheme="majorHAnsi" w:cs="Times New Roman"/>
          <w:color w:val="000000"/>
          <w:sz w:val="24"/>
          <w:szCs w:val="24"/>
          <w:lang w:val="es-ES_tradnl"/>
        </w:rPr>
        <w:t xml:space="preserve"> </w:t>
      </w:r>
      <w:r w:rsidR="00C261C0">
        <w:rPr>
          <w:rFonts w:asciiTheme="majorHAnsi" w:eastAsia="Times New Roman" w:hAnsiTheme="majorHAnsi" w:cs="Times New Roman"/>
          <w:color w:val="000000"/>
          <w:sz w:val="24"/>
          <w:szCs w:val="24"/>
          <w:lang w:val="es-ES_tradnl"/>
        </w:rPr>
        <w:t>¿Cómo puede afectar esto al resultado? ¿Lo subestima o lo sobreestima?</w:t>
      </w:r>
    </w:p>
    <w:tbl>
      <w:tblPr>
        <w:tblStyle w:val="TableGrid"/>
        <w:tblW w:w="0" w:type="auto"/>
        <w:tblInd w:w="108" w:type="dxa"/>
        <w:tblBorders>
          <w:top w:val="none" w:sz="0" w:space="0" w:color="auto"/>
          <w:left w:val="none" w:sz="0" w:space="0" w:color="auto"/>
          <w:right w:val="none" w:sz="0" w:space="0" w:color="auto"/>
        </w:tblBorders>
        <w:tblLook w:val="04A0" w:firstRow="1" w:lastRow="0" w:firstColumn="1" w:lastColumn="0" w:noHBand="0" w:noVBand="1"/>
      </w:tblPr>
      <w:tblGrid>
        <w:gridCol w:w="9252"/>
      </w:tblGrid>
      <w:tr w:rsidR="00B15A3E" w:rsidRPr="00A131C2" w14:paraId="56F860CF" w14:textId="77777777" w:rsidTr="00B15A3E">
        <w:tc>
          <w:tcPr>
            <w:tcW w:w="9468" w:type="dxa"/>
          </w:tcPr>
          <w:p w14:paraId="5F017BD4"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r w:rsidR="00B15A3E" w:rsidRPr="00A131C2" w14:paraId="49400329" w14:textId="77777777" w:rsidTr="00B15A3E">
        <w:tc>
          <w:tcPr>
            <w:tcW w:w="9468" w:type="dxa"/>
          </w:tcPr>
          <w:p w14:paraId="11A6DB84"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bl>
    <w:p w14:paraId="37C61C2E" w14:textId="77777777" w:rsidR="004E60FE" w:rsidRDefault="004E60FE" w:rsidP="00B15A3E">
      <w:pPr>
        <w:pStyle w:val="ListParagraph"/>
        <w:numPr>
          <w:ilvl w:val="0"/>
          <w:numId w:val="11"/>
        </w:numPr>
        <w:spacing w:before="120" w:after="0" w:line="240" w:lineRule="atLeast"/>
        <w:ind w:left="360"/>
        <w:jc w:val="both"/>
        <w:rPr>
          <w:rFonts w:asciiTheme="majorHAnsi" w:eastAsia="Times New Roman" w:hAnsiTheme="majorHAnsi" w:cs="Times New Roman"/>
          <w:color w:val="000000"/>
          <w:sz w:val="24"/>
          <w:szCs w:val="24"/>
          <w:lang w:val="es-ES_tradnl"/>
        </w:rPr>
      </w:pPr>
      <w:r w:rsidRPr="004E60FE">
        <w:rPr>
          <w:rFonts w:asciiTheme="majorHAnsi" w:eastAsia="Times New Roman" w:hAnsiTheme="majorHAnsi" w:cs="Times New Roman"/>
          <w:color w:val="000000"/>
          <w:sz w:val="24"/>
          <w:szCs w:val="24"/>
          <w:lang w:val="es-ES_tradnl"/>
        </w:rPr>
        <w:t xml:space="preserve">¿Pueden algunos de los hogares del grupo de </w:t>
      </w:r>
      <w:r w:rsidR="008B2CD7">
        <w:rPr>
          <w:rFonts w:asciiTheme="majorHAnsi" w:eastAsia="Times New Roman" w:hAnsiTheme="majorHAnsi" w:cs="Times New Roman"/>
          <w:color w:val="000000"/>
          <w:sz w:val="24"/>
          <w:szCs w:val="24"/>
          <w:lang w:val="es-ES_tradnl"/>
        </w:rPr>
        <w:t>“</w:t>
      </w:r>
      <w:r w:rsidRPr="004E60FE">
        <w:rPr>
          <w:rFonts w:asciiTheme="majorHAnsi" w:eastAsia="Times New Roman" w:hAnsiTheme="majorHAnsi" w:cs="Times New Roman"/>
          <w:color w:val="000000"/>
          <w:sz w:val="24"/>
          <w:szCs w:val="24"/>
          <w:lang w:val="es-ES_tradnl"/>
        </w:rPr>
        <w:t>co</w:t>
      </w:r>
      <w:r w:rsidR="00124843">
        <w:rPr>
          <w:rFonts w:asciiTheme="majorHAnsi" w:eastAsia="Times New Roman" w:hAnsiTheme="majorHAnsi" w:cs="Times New Roman"/>
          <w:color w:val="000000"/>
          <w:sz w:val="24"/>
          <w:szCs w:val="24"/>
          <w:lang w:val="es-ES_tradnl"/>
        </w:rPr>
        <w:t>ntrol</w:t>
      </w:r>
      <w:r w:rsidR="008B2CD7">
        <w:rPr>
          <w:rFonts w:asciiTheme="majorHAnsi" w:eastAsia="Times New Roman" w:hAnsiTheme="majorHAnsi" w:cs="Times New Roman"/>
          <w:color w:val="000000"/>
          <w:sz w:val="24"/>
          <w:szCs w:val="24"/>
          <w:lang w:val="es-ES_tradnl"/>
        </w:rPr>
        <w:t>”</w:t>
      </w:r>
      <w:r w:rsidRPr="004E60FE">
        <w:rPr>
          <w:rFonts w:asciiTheme="majorHAnsi" w:eastAsia="Times New Roman" w:hAnsiTheme="majorHAnsi" w:cs="Times New Roman"/>
          <w:color w:val="000000"/>
          <w:sz w:val="24"/>
          <w:szCs w:val="24"/>
          <w:lang w:val="es-ES_tradnl"/>
        </w:rPr>
        <w:t xml:space="preserve"> haber recibido la información que se brinda en la campaña? ¿Cómo?</w:t>
      </w:r>
    </w:p>
    <w:tbl>
      <w:tblPr>
        <w:tblStyle w:val="TableGrid"/>
        <w:tblW w:w="0" w:type="auto"/>
        <w:tblInd w:w="18" w:type="dxa"/>
        <w:tblBorders>
          <w:top w:val="none" w:sz="0" w:space="0" w:color="auto"/>
          <w:left w:val="none" w:sz="0" w:space="0" w:color="auto"/>
          <w:right w:val="none" w:sz="0" w:space="0" w:color="auto"/>
        </w:tblBorders>
        <w:tblLook w:val="04A0" w:firstRow="1" w:lastRow="0" w:firstColumn="1" w:lastColumn="0" w:noHBand="0" w:noVBand="1"/>
      </w:tblPr>
      <w:tblGrid>
        <w:gridCol w:w="9342"/>
      </w:tblGrid>
      <w:tr w:rsidR="00B15A3E" w:rsidRPr="00C37B86" w14:paraId="4D52FC14" w14:textId="77777777" w:rsidTr="00B15A3E">
        <w:tc>
          <w:tcPr>
            <w:tcW w:w="9558" w:type="dxa"/>
          </w:tcPr>
          <w:p w14:paraId="4633D3D9"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r w:rsidR="00B15A3E" w:rsidRPr="00C37B86" w14:paraId="4B530AEA" w14:textId="77777777" w:rsidTr="00B15A3E">
        <w:tc>
          <w:tcPr>
            <w:tcW w:w="9558" w:type="dxa"/>
          </w:tcPr>
          <w:p w14:paraId="039D79B7" w14:textId="77777777" w:rsidR="00B15A3E" w:rsidRDefault="00B15A3E" w:rsidP="00DC11E9">
            <w:pPr>
              <w:spacing w:before="120" w:line="240" w:lineRule="atLeast"/>
              <w:rPr>
                <w:rFonts w:asciiTheme="majorHAnsi" w:eastAsia="Times New Roman" w:hAnsiTheme="majorHAnsi" w:cs="Times New Roman"/>
                <w:color w:val="000000"/>
                <w:sz w:val="24"/>
                <w:szCs w:val="24"/>
                <w:lang w:val="es-ES_tradnl"/>
              </w:rPr>
            </w:pPr>
          </w:p>
        </w:tc>
      </w:tr>
    </w:tbl>
    <w:p w14:paraId="4BD69E01" w14:textId="77777777" w:rsidR="007152AA" w:rsidRDefault="007152AA" w:rsidP="00DA55DD">
      <w:pPr>
        <w:spacing w:after="0" w:line="240" w:lineRule="atLeast"/>
        <w:ind w:firstLine="360"/>
        <w:rPr>
          <w:rFonts w:asciiTheme="majorHAnsi" w:eastAsia="Times New Roman" w:hAnsiTheme="majorHAnsi" w:cs="Times New Roman"/>
          <w:b/>
          <w:bCs/>
          <w:color w:val="000000"/>
          <w:sz w:val="24"/>
          <w:szCs w:val="24"/>
          <w:lang w:val="es-ES_tradnl"/>
        </w:rPr>
      </w:pPr>
    </w:p>
    <w:p w14:paraId="037874E4" w14:textId="77777777" w:rsidR="000D3D92" w:rsidRPr="00F63C0E" w:rsidRDefault="000D3D92" w:rsidP="000D3D92">
      <w:pPr>
        <w:spacing w:before="120" w:after="0" w:line="240" w:lineRule="atLeast"/>
        <w:jc w:val="center"/>
        <w:rPr>
          <w:rFonts w:asciiTheme="majorHAnsi" w:eastAsia="Times New Roman" w:hAnsiTheme="majorHAnsi" w:cs="Times New Roman"/>
          <w:b/>
          <w:bCs/>
          <w:i/>
          <w:color w:val="000000"/>
          <w:sz w:val="24"/>
          <w:szCs w:val="24"/>
          <w:lang w:val="es-ES_tradnl"/>
        </w:rPr>
      </w:pPr>
      <w:r w:rsidRPr="00F63C0E">
        <w:rPr>
          <w:rFonts w:asciiTheme="majorHAnsi" w:eastAsia="Times New Roman" w:hAnsiTheme="majorHAnsi" w:cs="Times New Roman"/>
          <w:i/>
          <w:color w:val="000000"/>
          <w:sz w:val="24"/>
          <w:szCs w:val="24"/>
          <w:lang w:val="es-ES_tradnl"/>
        </w:rPr>
        <w:t>**Responda las preguntas antes de seguir leyendo**</w:t>
      </w:r>
    </w:p>
    <w:p w14:paraId="3F291137" w14:textId="77777777" w:rsidR="000D3D92" w:rsidRDefault="000D3D92" w:rsidP="007152AA">
      <w:pPr>
        <w:spacing w:after="0" w:line="240" w:lineRule="atLeast"/>
        <w:rPr>
          <w:rFonts w:asciiTheme="majorHAnsi" w:eastAsia="Times New Roman" w:hAnsiTheme="majorHAnsi" w:cs="Times New Roman"/>
          <w:b/>
          <w:bCs/>
          <w:color w:val="000000"/>
          <w:sz w:val="24"/>
          <w:szCs w:val="24"/>
          <w:lang w:val="es-ES_tradnl"/>
        </w:rPr>
      </w:pPr>
    </w:p>
    <w:p w14:paraId="25864246" w14:textId="77777777" w:rsidR="000D3D92" w:rsidRDefault="000D3D92">
      <w:pPr>
        <w:rPr>
          <w:rFonts w:asciiTheme="majorHAnsi" w:eastAsia="Times New Roman" w:hAnsiTheme="majorHAnsi" w:cs="Times New Roman"/>
          <w:b/>
          <w:bCs/>
          <w:color w:val="000000"/>
          <w:sz w:val="24"/>
          <w:szCs w:val="24"/>
          <w:lang w:val="es-ES_tradnl"/>
        </w:rPr>
      </w:pPr>
      <w:r>
        <w:rPr>
          <w:rFonts w:asciiTheme="majorHAnsi" w:eastAsia="Times New Roman" w:hAnsiTheme="majorHAnsi" w:cs="Times New Roman"/>
          <w:b/>
          <w:bCs/>
          <w:color w:val="000000"/>
          <w:sz w:val="24"/>
          <w:szCs w:val="24"/>
          <w:lang w:val="es-ES_tradnl"/>
        </w:rPr>
        <w:br w:type="page"/>
      </w:r>
    </w:p>
    <w:p w14:paraId="2AA9425C" w14:textId="77777777" w:rsidR="00632A6D" w:rsidRPr="00F151E4" w:rsidRDefault="00844621" w:rsidP="00F151E4">
      <w:pPr>
        <w:spacing w:after="0" w:line="240" w:lineRule="atLeast"/>
        <w:outlineLvl w:val="0"/>
        <w:rPr>
          <w:rFonts w:asciiTheme="majorHAnsi" w:eastAsia="Times New Roman" w:hAnsiTheme="majorHAnsi" w:cs="Times New Roman"/>
          <w:b/>
          <w:color w:val="000000"/>
          <w:sz w:val="24"/>
          <w:szCs w:val="24"/>
          <w:u w:val="single"/>
          <w:lang w:val="es-ES_tradnl"/>
        </w:rPr>
      </w:pPr>
      <w:r w:rsidRPr="00F151E4">
        <w:rPr>
          <w:rFonts w:asciiTheme="majorHAnsi" w:eastAsia="Times New Roman" w:hAnsiTheme="majorHAnsi" w:cs="Times New Roman"/>
          <w:b/>
          <w:color w:val="000000"/>
          <w:sz w:val="24"/>
          <w:szCs w:val="24"/>
          <w:u w:val="single"/>
          <w:lang w:val="es-ES_tradnl"/>
        </w:rPr>
        <w:lastRenderedPageBreak/>
        <w:t>Método 5</w:t>
      </w:r>
      <w:r w:rsidR="00632A6D" w:rsidRPr="00F151E4">
        <w:rPr>
          <w:rFonts w:asciiTheme="majorHAnsi" w:eastAsia="Times New Roman" w:hAnsiTheme="majorHAnsi" w:cs="Times New Roman"/>
          <w:b/>
          <w:color w:val="000000"/>
          <w:sz w:val="24"/>
          <w:szCs w:val="24"/>
          <w:u w:val="single"/>
          <w:lang w:val="es-ES_tradnl"/>
        </w:rPr>
        <w:t>: Pareamiento o Matching</w:t>
      </w:r>
    </w:p>
    <w:p w14:paraId="3A638F7A" w14:textId="77777777" w:rsidR="00632A6D" w:rsidRDefault="00632A6D" w:rsidP="00632A6D">
      <w:pPr>
        <w:spacing w:after="0" w:line="240" w:lineRule="atLeast"/>
        <w:jc w:val="both"/>
        <w:rPr>
          <w:rFonts w:asciiTheme="majorHAnsi" w:eastAsia="Times New Roman" w:hAnsiTheme="majorHAnsi" w:cs="Times New Roman"/>
          <w:color w:val="000000"/>
          <w:sz w:val="24"/>
          <w:szCs w:val="24"/>
          <w:lang w:val="es-ES_tradnl"/>
        </w:rPr>
      </w:pPr>
    </w:p>
    <w:p w14:paraId="1883FCCF" w14:textId="77777777" w:rsidR="0020063D" w:rsidRDefault="00632A6D" w:rsidP="0020063D">
      <w:pPr>
        <w:spacing w:after="0" w:line="240" w:lineRule="atLeast"/>
        <w:ind w:firstLine="360"/>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Si quisiéramos construir un grupo de control para los 4.000 hogares que atendieron el telé</w:t>
      </w:r>
      <w:r w:rsidR="00AC6E24">
        <w:rPr>
          <w:rFonts w:asciiTheme="majorHAnsi" w:eastAsia="Times New Roman" w:hAnsiTheme="majorHAnsi" w:cs="Times New Roman"/>
          <w:color w:val="000000"/>
          <w:sz w:val="24"/>
          <w:szCs w:val="24"/>
          <w:lang w:val="es-ES_tradnl"/>
        </w:rPr>
        <w:t>fono en el primer método</w:t>
      </w:r>
      <w:r>
        <w:rPr>
          <w:rFonts w:asciiTheme="majorHAnsi" w:eastAsia="Times New Roman" w:hAnsiTheme="majorHAnsi" w:cs="Times New Roman"/>
          <w:color w:val="000000"/>
          <w:sz w:val="24"/>
          <w:szCs w:val="24"/>
          <w:lang w:val="es-ES_tradnl"/>
        </w:rPr>
        <w:t>, sobre la base de los 10.000 llamados ya argumentamos que los 6.000 hogares que no atendieron el telé</w:t>
      </w:r>
      <w:r w:rsidR="00AC6E24">
        <w:rPr>
          <w:rFonts w:asciiTheme="majorHAnsi" w:eastAsia="Times New Roman" w:hAnsiTheme="majorHAnsi" w:cs="Times New Roman"/>
          <w:color w:val="000000"/>
          <w:sz w:val="24"/>
          <w:szCs w:val="24"/>
          <w:lang w:val="es-ES_tradnl"/>
        </w:rPr>
        <w:t>fono no constitu</w:t>
      </w:r>
      <w:r>
        <w:rPr>
          <w:rFonts w:asciiTheme="majorHAnsi" w:eastAsia="Times New Roman" w:hAnsiTheme="majorHAnsi" w:cs="Times New Roman"/>
          <w:color w:val="000000"/>
          <w:sz w:val="24"/>
          <w:szCs w:val="24"/>
          <w:lang w:val="es-ES_tradnl"/>
        </w:rPr>
        <w:t>yen un buen grupo de control. Sin embargo, entre los 75.000 hogares</w:t>
      </w:r>
      <w:r w:rsidR="00AC6E24">
        <w:rPr>
          <w:rFonts w:asciiTheme="majorHAnsi" w:eastAsia="Times New Roman" w:hAnsiTheme="majorHAnsi" w:cs="Times New Roman"/>
          <w:color w:val="000000"/>
          <w:sz w:val="24"/>
          <w:szCs w:val="24"/>
          <w:lang w:val="es-ES_tradnl"/>
        </w:rPr>
        <w:t xml:space="preserve"> que no </w:t>
      </w:r>
      <w:r w:rsidR="00445C99">
        <w:rPr>
          <w:rFonts w:asciiTheme="majorHAnsi" w:eastAsia="Times New Roman" w:hAnsiTheme="majorHAnsi" w:cs="Times New Roman"/>
          <w:color w:val="000000"/>
          <w:sz w:val="24"/>
          <w:szCs w:val="24"/>
          <w:lang w:val="es-ES_tradnl"/>
        </w:rPr>
        <w:t>recibieron</w:t>
      </w:r>
      <w:r w:rsidR="00AC6E24">
        <w:rPr>
          <w:rFonts w:asciiTheme="majorHAnsi" w:eastAsia="Times New Roman" w:hAnsiTheme="majorHAnsi" w:cs="Times New Roman"/>
          <w:color w:val="000000"/>
          <w:sz w:val="24"/>
          <w:szCs w:val="24"/>
          <w:lang w:val="es-ES_tradnl"/>
        </w:rPr>
        <w:t xml:space="preserve"> llamados, las técnicas de pareamiento o matching nos permiten construir un grupo de control para los 4.000 hogares originales</w:t>
      </w:r>
      <w:r w:rsidR="0020063D">
        <w:rPr>
          <w:rFonts w:asciiTheme="majorHAnsi" w:eastAsia="Times New Roman" w:hAnsiTheme="majorHAnsi" w:cs="Times New Roman"/>
          <w:color w:val="000000"/>
          <w:sz w:val="24"/>
          <w:szCs w:val="24"/>
          <w:lang w:val="es-ES_tradnl"/>
        </w:rPr>
        <w:t xml:space="preserve">. </w:t>
      </w:r>
    </w:p>
    <w:p w14:paraId="1A86619A" w14:textId="47571FA5" w:rsidR="0020063D" w:rsidRDefault="00AC6E24" w:rsidP="00844621">
      <w:pPr>
        <w:spacing w:after="0" w:line="240" w:lineRule="atLeast"/>
        <w:ind w:firstLine="360"/>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Al contar con información de características observables a través de</w:t>
      </w:r>
      <w:r w:rsidR="00EC110C">
        <w:rPr>
          <w:rFonts w:asciiTheme="majorHAnsi" w:eastAsia="Times New Roman" w:hAnsiTheme="majorHAnsi" w:cs="Times New Roman"/>
          <w:color w:val="000000"/>
          <w:sz w:val="24"/>
          <w:szCs w:val="24"/>
          <w:lang w:val="es-ES_tradnl"/>
        </w:rPr>
        <w:t>l</w:t>
      </w:r>
      <w:r>
        <w:rPr>
          <w:rFonts w:asciiTheme="majorHAnsi" w:eastAsia="Times New Roman" w:hAnsiTheme="majorHAnsi" w:cs="Times New Roman"/>
          <w:color w:val="000000"/>
          <w:sz w:val="24"/>
          <w:szCs w:val="24"/>
          <w:lang w:val="es-ES_tradnl"/>
        </w:rPr>
        <w:t xml:space="preserve"> archivo del registro civil nacional de las personas en Lima, se pude calcular un puntaje de propensión que estima la probabilidad que el hogar haya atendido el teléfono</w:t>
      </w:r>
      <w:r w:rsidR="002B5DB8">
        <w:rPr>
          <w:rFonts w:asciiTheme="majorHAnsi" w:eastAsia="Times New Roman" w:hAnsiTheme="majorHAnsi" w:cs="Times New Roman"/>
          <w:color w:val="000000"/>
          <w:sz w:val="24"/>
          <w:szCs w:val="24"/>
          <w:lang w:val="es-ES_tradnl"/>
        </w:rPr>
        <w:t xml:space="preserve"> con </w:t>
      </w:r>
      <w:r>
        <w:rPr>
          <w:rFonts w:asciiTheme="majorHAnsi" w:eastAsia="Times New Roman" w:hAnsiTheme="majorHAnsi" w:cs="Times New Roman"/>
          <w:color w:val="000000"/>
          <w:sz w:val="24"/>
          <w:szCs w:val="24"/>
          <w:lang w:val="es-ES_tradnl"/>
        </w:rPr>
        <w:t xml:space="preserve">base </w:t>
      </w:r>
      <w:r w:rsidR="00742755">
        <w:rPr>
          <w:rFonts w:asciiTheme="majorHAnsi" w:eastAsia="Times New Roman" w:hAnsiTheme="majorHAnsi" w:cs="Times New Roman"/>
          <w:color w:val="000000"/>
          <w:sz w:val="24"/>
          <w:szCs w:val="24"/>
          <w:lang w:val="es-ES_tradnl"/>
        </w:rPr>
        <w:t xml:space="preserve">a </w:t>
      </w:r>
      <w:r>
        <w:rPr>
          <w:rFonts w:asciiTheme="majorHAnsi" w:eastAsia="Times New Roman" w:hAnsiTheme="majorHAnsi" w:cs="Times New Roman"/>
          <w:color w:val="000000"/>
          <w:sz w:val="24"/>
          <w:szCs w:val="24"/>
          <w:lang w:val="es-ES_tradnl"/>
        </w:rPr>
        <w:t>características observables.</w:t>
      </w:r>
      <w:r w:rsidR="00632A6D">
        <w:rPr>
          <w:rFonts w:asciiTheme="majorHAnsi" w:eastAsia="Times New Roman" w:hAnsiTheme="majorHAnsi" w:cs="Times New Roman"/>
          <w:color w:val="000000"/>
          <w:sz w:val="24"/>
          <w:szCs w:val="24"/>
          <w:lang w:val="es-ES_tradnl"/>
        </w:rPr>
        <w:t xml:space="preserve"> La siguiente tabla muestra las características de 5 hogares del grupo que contestó el teléfono y de 5 hogares </w:t>
      </w:r>
      <w:r>
        <w:rPr>
          <w:rFonts w:asciiTheme="majorHAnsi" w:eastAsia="Times New Roman" w:hAnsiTheme="majorHAnsi" w:cs="Times New Roman"/>
          <w:color w:val="000000"/>
          <w:sz w:val="24"/>
          <w:szCs w:val="24"/>
          <w:lang w:val="es-ES_tradnl"/>
        </w:rPr>
        <w:t>de los 75.000 que no recibieron el llamado.</w:t>
      </w:r>
    </w:p>
    <w:p w14:paraId="305B009A" w14:textId="77777777" w:rsidR="00844621" w:rsidRPr="00844621" w:rsidRDefault="00844621" w:rsidP="00844621">
      <w:pPr>
        <w:spacing w:after="0" w:line="240" w:lineRule="atLeast"/>
        <w:ind w:firstLine="360"/>
        <w:jc w:val="both"/>
        <w:rPr>
          <w:rFonts w:asciiTheme="majorHAnsi" w:eastAsia="Times New Roman" w:hAnsiTheme="majorHAnsi" w:cs="Times New Roman"/>
          <w:color w:val="000000"/>
          <w:sz w:val="24"/>
          <w:szCs w:val="24"/>
          <w:lang w:val="es-ES_tradnl"/>
        </w:rPr>
      </w:pPr>
    </w:p>
    <w:p w14:paraId="2E32DB81" w14:textId="77777777" w:rsidR="00AC6E24" w:rsidRDefault="00AC6E24" w:rsidP="00937ACF">
      <w:pPr>
        <w:spacing w:after="0" w:line="240" w:lineRule="atLeast"/>
        <w:ind w:firstLine="360"/>
        <w:jc w:val="both"/>
        <w:outlineLvl w:val="0"/>
        <w:rPr>
          <w:rFonts w:asciiTheme="majorHAnsi" w:eastAsia="Times New Roman" w:hAnsiTheme="majorHAnsi" w:cs="Times New Roman"/>
          <w:color w:val="000000"/>
          <w:sz w:val="24"/>
          <w:szCs w:val="24"/>
          <w:lang w:val="es-ES_tradnl"/>
        </w:rPr>
      </w:pPr>
      <w:r w:rsidRPr="00671B65">
        <w:rPr>
          <w:rFonts w:asciiTheme="majorHAnsi" w:eastAsia="Times New Roman" w:hAnsiTheme="majorHAnsi" w:cs="Times New Roman"/>
          <w:b/>
          <w:color w:val="000000"/>
          <w:sz w:val="24"/>
          <w:szCs w:val="24"/>
          <w:lang w:val="es-ES_tradnl"/>
        </w:rPr>
        <w:t xml:space="preserve">Tabla </w:t>
      </w:r>
      <w:r w:rsidR="00844621">
        <w:rPr>
          <w:rFonts w:asciiTheme="majorHAnsi" w:eastAsia="Times New Roman" w:hAnsiTheme="majorHAnsi" w:cs="Times New Roman"/>
          <w:b/>
          <w:color w:val="000000"/>
          <w:sz w:val="24"/>
          <w:szCs w:val="24"/>
          <w:lang w:val="es-ES_tradnl"/>
        </w:rPr>
        <w:t>5</w:t>
      </w:r>
      <w:r w:rsidRPr="00671B65">
        <w:rPr>
          <w:rFonts w:asciiTheme="majorHAnsi" w:eastAsia="Times New Roman" w:hAnsiTheme="majorHAnsi" w:cs="Times New Roman"/>
          <w:b/>
          <w:color w:val="000000"/>
          <w:sz w:val="24"/>
          <w:szCs w:val="24"/>
          <w:lang w:val="es-ES_tradnl"/>
        </w:rPr>
        <w:t>: Características promedio de los hogares</w:t>
      </w:r>
      <w:r>
        <w:rPr>
          <w:rFonts w:asciiTheme="majorHAnsi" w:eastAsia="Times New Roman" w:hAnsiTheme="majorHAnsi" w:cs="Times New Roman"/>
          <w:b/>
          <w:color w:val="000000"/>
          <w:sz w:val="24"/>
          <w:szCs w:val="24"/>
          <w:lang w:val="es-ES_tradnl"/>
        </w:rPr>
        <w:t xml:space="preserve"> según el rango de corte</w:t>
      </w:r>
    </w:p>
    <w:p w14:paraId="701BA93F" w14:textId="77777777" w:rsidR="00AC6E24" w:rsidRPr="00AC6E24" w:rsidRDefault="00AC6E24" w:rsidP="00AC6E24">
      <w:pPr>
        <w:spacing w:after="0" w:line="240" w:lineRule="atLeast"/>
        <w:ind w:firstLine="360"/>
        <w:jc w:val="both"/>
        <w:rPr>
          <w:rFonts w:asciiTheme="majorHAnsi" w:eastAsia="Times New Roman" w:hAnsiTheme="majorHAnsi" w:cs="Times New Roman"/>
          <w:color w:val="000000"/>
          <w:sz w:val="24"/>
          <w:szCs w:val="24"/>
          <w:lang w:val="es-ES_tradnl"/>
        </w:rPr>
      </w:pPr>
    </w:p>
    <w:tbl>
      <w:tblPr>
        <w:tblStyle w:val="TableGrid"/>
        <w:tblW w:w="4942" w:type="pct"/>
        <w:tblInd w:w="108" w:type="dxa"/>
        <w:tblLook w:val="04A0" w:firstRow="1" w:lastRow="0" w:firstColumn="1" w:lastColumn="0" w:noHBand="0" w:noVBand="1"/>
      </w:tblPr>
      <w:tblGrid>
        <w:gridCol w:w="921"/>
        <w:gridCol w:w="1712"/>
        <w:gridCol w:w="1181"/>
        <w:gridCol w:w="926"/>
        <w:gridCol w:w="1359"/>
        <w:gridCol w:w="1418"/>
        <w:gridCol w:w="1725"/>
      </w:tblGrid>
      <w:tr w:rsidR="00632A6D" w:rsidRPr="001F0FEB" w14:paraId="6ECB14BA" w14:textId="77777777" w:rsidTr="00FD7AD6">
        <w:tc>
          <w:tcPr>
            <w:tcW w:w="499" w:type="pct"/>
            <w:vAlign w:val="center"/>
          </w:tcPr>
          <w:p w14:paraId="7038B75E"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Hogar nº</w:t>
            </w:r>
          </w:p>
        </w:tc>
        <w:tc>
          <w:tcPr>
            <w:tcW w:w="926" w:type="pct"/>
            <w:vAlign w:val="center"/>
          </w:tcPr>
          <w:p w14:paraId="4ADF7720" w14:textId="77777777" w:rsidR="00632A6D" w:rsidRPr="001F0FEB" w:rsidRDefault="00AC6E24"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Fueron llamados y contestaron el telefono</w:t>
            </w:r>
            <w:r w:rsidR="00632A6D" w:rsidRPr="001F0FEB">
              <w:rPr>
                <w:rFonts w:asciiTheme="majorHAnsi" w:eastAsia="Times New Roman" w:hAnsiTheme="majorHAnsi" w:cs="Times New Roman"/>
                <w:color w:val="000000"/>
                <w:szCs w:val="24"/>
                <w:lang w:val="es-ES_tradnl"/>
              </w:rPr>
              <w:t xml:space="preserve"> =1;</w:t>
            </w:r>
          </w:p>
          <w:p w14:paraId="79E9E8B4" w14:textId="77777777" w:rsidR="00632A6D" w:rsidRPr="001F0FEB" w:rsidRDefault="00AC6E24"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No recibieron el llamado</w:t>
            </w:r>
            <w:r w:rsidR="00632A6D" w:rsidRPr="001F0FEB">
              <w:rPr>
                <w:rFonts w:asciiTheme="majorHAnsi" w:eastAsia="Times New Roman" w:hAnsiTheme="majorHAnsi" w:cs="Times New Roman"/>
                <w:color w:val="000000"/>
                <w:szCs w:val="24"/>
                <w:lang w:val="es-ES_tradnl"/>
              </w:rPr>
              <w:t>=0</w:t>
            </w:r>
          </w:p>
        </w:tc>
        <w:tc>
          <w:tcPr>
            <w:tcW w:w="639" w:type="pct"/>
            <w:vAlign w:val="center"/>
          </w:tcPr>
          <w:p w14:paraId="1D9138AE"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Tamaño del hogar</w:t>
            </w:r>
          </w:p>
        </w:tc>
        <w:tc>
          <w:tcPr>
            <w:tcW w:w="501" w:type="pct"/>
            <w:vAlign w:val="center"/>
          </w:tcPr>
          <w:p w14:paraId="67382547"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Mujer como jefas de hogar</w:t>
            </w:r>
          </w:p>
        </w:tc>
        <w:tc>
          <w:tcPr>
            <w:tcW w:w="735" w:type="pct"/>
            <w:vAlign w:val="center"/>
          </w:tcPr>
          <w:p w14:paraId="6FFB0C3A"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Jefes de hogar que tienen educación primaria</w:t>
            </w:r>
          </w:p>
        </w:tc>
        <w:tc>
          <w:tcPr>
            <w:tcW w:w="767" w:type="pct"/>
            <w:vAlign w:val="center"/>
          </w:tcPr>
          <w:p w14:paraId="0D10FB71"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Ingreso promedio de los jefes de hogar (en USD)</w:t>
            </w:r>
          </w:p>
        </w:tc>
        <w:tc>
          <w:tcPr>
            <w:tcW w:w="934" w:type="pct"/>
            <w:vAlign w:val="center"/>
          </w:tcPr>
          <w:p w14:paraId="5F8AE6F4"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Probabilidad de participar</w:t>
            </w:r>
          </w:p>
        </w:tc>
      </w:tr>
      <w:tr w:rsidR="00632A6D" w:rsidRPr="001F0FEB" w14:paraId="4FFDDF07" w14:textId="77777777" w:rsidTr="00FD7AD6">
        <w:tc>
          <w:tcPr>
            <w:tcW w:w="499" w:type="pct"/>
            <w:vAlign w:val="center"/>
          </w:tcPr>
          <w:p w14:paraId="7FE70799"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1</w:t>
            </w:r>
          </w:p>
        </w:tc>
        <w:tc>
          <w:tcPr>
            <w:tcW w:w="926" w:type="pct"/>
            <w:vAlign w:val="center"/>
          </w:tcPr>
          <w:p w14:paraId="5D1B654D"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1</w:t>
            </w:r>
          </w:p>
        </w:tc>
        <w:tc>
          <w:tcPr>
            <w:tcW w:w="639" w:type="pct"/>
            <w:vAlign w:val="center"/>
          </w:tcPr>
          <w:p w14:paraId="7F0A2A63" w14:textId="77777777" w:rsidR="00632A6D" w:rsidRPr="001F0FEB" w:rsidRDefault="00632A6D"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3</w:t>
            </w:r>
          </w:p>
        </w:tc>
        <w:tc>
          <w:tcPr>
            <w:tcW w:w="501" w:type="pct"/>
            <w:vAlign w:val="center"/>
          </w:tcPr>
          <w:p w14:paraId="44091BFD"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w:t>
            </w:r>
          </w:p>
        </w:tc>
        <w:tc>
          <w:tcPr>
            <w:tcW w:w="735" w:type="pct"/>
            <w:vAlign w:val="center"/>
          </w:tcPr>
          <w:p w14:paraId="2C8394D9"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1</w:t>
            </w:r>
          </w:p>
        </w:tc>
        <w:tc>
          <w:tcPr>
            <w:tcW w:w="767" w:type="pct"/>
            <w:vAlign w:val="center"/>
          </w:tcPr>
          <w:p w14:paraId="4EF21DCD"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250</w:t>
            </w:r>
          </w:p>
        </w:tc>
        <w:tc>
          <w:tcPr>
            <w:tcW w:w="934" w:type="pct"/>
            <w:vAlign w:val="center"/>
          </w:tcPr>
          <w:p w14:paraId="396E1A90"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0.41</w:t>
            </w:r>
          </w:p>
        </w:tc>
      </w:tr>
      <w:tr w:rsidR="00632A6D" w:rsidRPr="001F0FEB" w14:paraId="193997E1" w14:textId="77777777" w:rsidTr="00FD7AD6">
        <w:tc>
          <w:tcPr>
            <w:tcW w:w="499" w:type="pct"/>
            <w:vAlign w:val="center"/>
          </w:tcPr>
          <w:p w14:paraId="5961EBC7"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2</w:t>
            </w:r>
          </w:p>
        </w:tc>
        <w:tc>
          <w:tcPr>
            <w:tcW w:w="926" w:type="pct"/>
            <w:vAlign w:val="center"/>
          </w:tcPr>
          <w:p w14:paraId="1C9F2223"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1</w:t>
            </w:r>
          </w:p>
        </w:tc>
        <w:tc>
          <w:tcPr>
            <w:tcW w:w="639" w:type="pct"/>
            <w:vAlign w:val="center"/>
          </w:tcPr>
          <w:p w14:paraId="1FED6153"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3</w:t>
            </w:r>
          </w:p>
        </w:tc>
        <w:tc>
          <w:tcPr>
            <w:tcW w:w="501" w:type="pct"/>
            <w:vAlign w:val="center"/>
          </w:tcPr>
          <w:p w14:paraId="70BB6100"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w:t>
            </w:r>
          </w:p>
        </w:tc>
        <w:tc>
          <w:tcPr>
            <w:tcW w:w="735" w:type="pct"/>
            <w:vAlign w:val="center"/>
          </w:tcPr>
          <w:p w14:paraId="5F853183" w14:textId="77777777" w:rsidR="00632A6D" w:rsidRPr="001F0FEB" w:rsidRDefault="00632A6D"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0</w:t>
            </w:r>
          </w:p>
        </w:tc>
        <w:tc>
          <w:tcPr>
            <w:tcW w:w="767" w:type="pct"/>
            <w:vAlign w:val="center"/>
          </w:tcPr>
          <w:p w14:paraId="13C959D1"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240</w:t>
            </w:r>
          </w:p>
        </w:tc>
        <w:tc>
          <w:tcPr>
            <w:tcW w:w="934" w:type="pct"/>
            <w:vAlign w:val="center"/>
          </w:tcPr>
          <w:p w14:paraId="2E8757A1"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0.45</w:t>
            </w:r>
          </w:p>
        </w:tc>
      </w:tr>
      <w:tr w:rsidR="00632A6D" w:rsidRPr="001F0FEB" w14:paraId="33CDF340" w14:textId="77777777" w:rsidTr="00FD7AD6">
        <w:tc>
          <w:tcPr>
            <w:tcW w:w="499" w:type="pct"/>
            <w:vAlign w:val="center"/>
          </w:tcPr>
          <w:p w14:paraId="518444CA"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3</w:t>
            </w:r>
          </w:p>
        </w:tc>
        <w:tc>
          <w:tcPr>
            <w:tcW w:w="926" w:type="pct"/>
            <w:vAlign w:val="center"/>
          </w:tcPr>
          <w:p w14:paraId="5A4FE01C"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1</w:t>
            </w:r>
          </w:p>
        </w:tc>
        <w:tc>
          <w:tcPr>
            <w:tcW w:w="639" w:type="pct"/>
            <w:vAlign w:val="center"/>
          </w:tcPr>
          <w:p w14:paraId="45556D23" w14:textId="77777777" w:rsidR="00632A6D" w:rsidRPr="001F0FEB" w:rsidRDefault="00632A6D"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4</w:t>
            </w:r>
          </w:p>
        </w:tc>
        <w:tc>
          <w:tcPr>
            <w:tcW w:w="501" w:type="pct"/>
            <w:vAlign w:val="center"/>
          </w:tcPr>
          <w:p w14:paraId="79489ED2" w14:textId="77777777" w:rsidR="00632A6D" w:rsidRPr="001F0FEB" w:rsidRDefault="00632A6D"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0</w:t>
            </w:r>
          </w:p>
        </w:tc>
        <w:tc>
          <w:tcPr>
            <w:tcW w:w="735" w:type="pct"/>
            <w:vAlign w:val="center"/>
          </w:tcPr>
          <w:p w14:paraId="7201C696"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1</w:t>
            </w:r>
          </w:p>
        </w:tc>
        <w:tc>
          <w:tcPr>
            <w:tcW w:w="767" w:type="pct"/>
            <w:vAlign w:val="center"/>
          </w:tcPr>
          <w:p w14:paraId="492C62B3"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220</w:t>
            </w:r>
          </w:p>
        </w:tc>
        <w:tc>
          <w:tcPr>
            <w:tcW w:w="934" w:type="pct"/>
            <w:vAlign w:val="center"/>
          </w:tcPr>
          <w:p w14:paraId="46D350C2"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0.47</w:t>
            </w:r>
          </w:p>
        </w:tc>
      </w:tr>
      <w:tr w:rsidR="00632A6D" w:rsidRPr="001F0FEB" w14:paraId="479D17FF" w14:textId="77777777" w:rsidTr="00FD7AD6">
        <w:tc>
          <w:tcPr>
            <w:tcW w:w="499" w:type="pct"/>
            <w:vAlign w:val="center"/>
          </w:tcPr>
          <w:p w14:paraId="7EF9B0BE"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4</w:t>
            </w:r>
          </w:p>
        </w:tc>
        <w:tc>
          <w:tcPr>
            <w:tcW w:w="926" w:type="pct"/>
            <w:vAlign w:val="center"/>
          </w:tcPr>
          <w:p w14:paraId="4BFE68B3"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1</w:t>
            </w:r>
          </w:p>
        </w:tc>
        <w:tc>
          <w:tcPr>
            <w:tcW w:w="639" w:type="pct"/>
            <w:vAlign w:val="center"/>
          </w:tcPr>
          <w:p w14:paraId="7A0388A5" w14:textId="77777777" w:rsidR="00632A6D" w:rsidRPr="001F0FEB" w:rsidRDefault="00632A6D"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5</w:t>
            </w:r>
          </w:p>
        </w:tc>
        <w:tc>
          <w:tcPr>
            <w:tcW w:w="501" w:type="pct"/>
            <w:vAlign w:val="center"/>
          </w:tcPr>
          <w:p w14:paraId="749E182D"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w:t>
            </w:r>
          </w:p>
        </w:tc>
        <w:tc>
          <w:tcPr>
            <w:tcW w:w="735" w:type="pct"/>
            <w:vAlign w:val="center"/>
          </w:tcPr>
          <w:p w14:paraId="70126876"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w:t>
            </w:r>
          </w:p>
        </w:tc>
        <w:tc>
          <w:tcPr>
            <w:tcW w:w="767" w:type="pct"/>
            <w:vAlign w:val="center"/>
          </w:tcPr>
          <w:p w14:paraId="0D3E6949"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230</w:t>
            </w:r>
          </w:p>
        </w:tc>
        <w:tc>
          <w:tcPr>
            <w:tcW w:w="934" w:type="pct"/>
            <w:vAlign w:val="center"/>
          </w:tcPr>
          <w:p w14:paraId="2E59D715"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0.62</w:t>
            </w:r>
          </w:p>
        </w:tc>
      </w:tr>
      <w:tr w:rsidR="00632A6D" w:rsidRPr="001F0FEB" w14:paraId="27D93223" w14:textId="77777777" w:rsidTr="00FD7AD6">
        <w:tc>
          <w:tcPr>
            <w:tcW w:w="499" w:type="pct"/>
            <w:vAlign w:val="center"/>
          </w:tcPr>
          <w:p w14:paraId="70AE6388"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5</w:t>
            </w:r>
          </w:p>
        </w:tc>
        <w:tc>
          <w:tcPr>
            <w:tcW w:w="926" w:type="pct"/>
            <w:vAlign w:val="center"/>
          </w:tcPr>
          <w:p w14:paraId="6D2D46B3"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1</w:t>
            </w:r>
          </w:p>
        </w:tc>
        <w:tc>
          <w:tcPr>
            <w:tcW w:w="639" w:type="pct"/>
            <w:vAlign w:val="center"/>
          </w:tcPr>
          <w:p w14:paraId="7CFE2940" w14:textId="77777777" w:rsidR="00632A6D" w:rsidRPr="001F0FEB" w:rsidRDefault="00632A6D"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6</w:t>
            </w:r>
          </w:p>
        </w:tc>
        <w:tc>
          <w:tcPr>
            <w:tcW w:w="501" w:type="pct"/>
            <w:vAlign w:val="center"/>
          </w:tcPr>
          <w:p w14:paraId="3D816F91" w14:textId="77777777" w:rsidR="00632A6D" w:rsidRPr="001F0FEB" w:rsidRDefault="00632A6D"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1</w:t>
            </w:r>
          </w:p>
        </w:tc>
        <w:tc>
          <w:tcPr>
            <w:tcW w:w="735" w:type="pct"/>
            <w:vAlign w:val="center"/>
          </w:tcPr>
          <w:p w14:paraId="29A1D622"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1</w:t>
            </w:r>
          </w:p>
        </w:tc>
        <w:tc>
          <w:tcPr>
            <w:tcW w:w="767" w:type="pct"/>
            <w:vAlign w:val="center"/>
          </w:tcPr>
          <w:p w14:paraId="40A0A2A1"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2</w:t>
            </w:r>
            <w:r>
              <w:rPr>
                <w:rFonts w:asciiTheme="majorHAnsi" w:eastAsia="Times New Roman" w:hAnsiTheme="majorHAnsi" w:cs="Times New Roman"/>
                <w:color w:val="000000"/>
                <w:szCs w:val="24"/>
                <w:lang w:val="es-ES_tradnl"/>
              </w:rPr>
              <w:t>0</w:t>
            </w:r>
            <w:r w:rsidRPr="001F0FEB">
              <w:rPr>
                <w:rFonts w:asciiTheme="majorHAnsi" w:eastAsia="Times New Roman" w:hAnsiTheme="majorHAnsi" w:cs="Times New Roman"/>
                <w:color w:val="000000"/>
                <w:szCs w:val="24"/>
                <w:lang w:val="es-ES_tradnl"/>
              </w:rPr>
              <w:t>0</w:t>
            </w:r>
          </w:p>
        </w:tc>
        <w:tc>
          <w:tcPr>
            <w:tcW w:w="934" w:type="pct"/>
            <w:vAlign w:val="center"/>
          </w:tcPr>
          <w:p w14:paraId="6D8BD0E1"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w:t>
            </w:r>
            <w:r>
              <w:rPr>
                <w:rFonts w:asciiTheme="majorHAnsi" w:eastAsia="Times New Roman" w:hAnsiTheme="majorHAnsi" w:cs="Times New Roman"/>
                <w:color w:val="000000"/>
                <w:szCs w:val="24"/>
                <w:lang w:val="es-ES_tradnl"/>
              </w:rPr>
              <w:t>80</w:t>
            </w:r>
          </w:p>
        </w:tc>
      </w:tr>
      <w:tr w:rsidR="00632A6D" w:rsidRPr="001F0FEB" w14:paraId="529423D2" w14:textId="77777777" w:rsidTr="00FD7AD6">
        <w:tc>
          <w:tcPr>
            <w:tcW w:w="499" w:type="pct"/>
            <w:vAlign w:val="center"/>
          </w:tcPr>
          <w:p w14:paraId="52653FDB"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6</w:t>
            </w:r>
          </w:p>
        </w:tc>
        <w:tc>
          <w:tcPr>
            <w:tcW w:w="926" w:type="pct"/>
            <w:vAlign w:val="center"/>
          </w:tcPr>
          <w:p w14:paraId="114F97EB"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w:t>
            </w:r>
          </w:p>
        </w:tc>
        <w:tc>
          <w:tcPr>
            <w:tcW w:w="639" w:type="pct"/>
            <w:vAlign w:val="center"/>
          </w:tcPr>
          <w:p w14:paraId="3583C04E" w14:textId="77777777" w:rsidR="00632A6D" w:rsidRPr="001F0FEB" w:rsidRDefault="00632A6D"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2</w:t>
            </w:r>
          </w:p>
        </w:tc>
        <w:tc>
          <w:tcPr>
            <w:tcW w:w="501" w:type="pct"/>
            <w:vAlign w:val="center"/>
          </w:tcPr>
          <w:p w14:paraId="1A753114" w14:textId="77777777" w:rsidR="00632A6D" w:rsidRPr="001F0FEB" w:rsidRDefault="00632A6D"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0</w:t>
            </w:r>
          </w:p>
        </w:tc>
        <w:tc>
          <w:tcPr>
            <w:tcW w:w="735" w:type="pct"/>
            <w:vAlign w:val="center"/>
          </w:tcPr>
          <w:p w14:paraId="1CE87D59" w14:textId="77777777" w:rsidR="00632A6D" w:rsidRPr="001F0FEB" w:rsidRDefault="00632A6D"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0</w:t>
            </w:r>
          </w:p>
        </w:tc>
        <w:tc>
          <w:tcPr>
            <w:tcW w:w="767" w:type="pct"/>
            <w:vAlign w:val="center"/>
          </w:tcPr>
          <w:p w14:paraId="1E1D71D6"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2</w:t>
            </w:r>
            <w:r>
              <w:rPr>
                <w:rFonts w:asciiTheme="majorHAnsi" w:eastAsia="Times New Roman" w:hAnsiTheme="majorHAnsi" w:cs="Times New Roman"/>
                <w:color w:val="000000"/>
                <w:szCs w:val="24"/>
                <w:lang w:val="es-ES_tradnl"/>
              </w:rPr>
              <w:t>8</w:t>
            </w:r>
            <w:r w:rsidRPr="001F0FEB">
              <w:rPr>
                <w:rFonts w:asciiTheme="majorHAnsi" w:eastAsia="Times New Roman" w:hAnsiTheme="majorHAnsi" w:cs="Times New Roman"/>
                <w:color w:val="000000"/>
                <w:szCs w:val="24"/>
                <w:lang w:val="es-ES_tradnl"/>
              </w:rPr>
              <w:t>0</w:t>
            </w:r>
          </w:p>
        </w:tc>
        <w:tc>
          <w:tcPr>
            <w:tcW w:w="934" w:type="pct"/>
            <w:vAlign w:val="center"/>
          </w:tcPr>
          <w:p w14:paraId="6AA4E28D"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w:t>
            </w:r>
            <w:r>
              <w:rPr>
                <w:rFonts w:asciiTheme="majorHAnsi" w:eastAsia="Times New Roman" w:hAnsiTheme="majorHAnsi" w:cs="Times New Roman"/>
                <w:color w:val="000000"/>
                <w:szCs w:val="24"/>
                <w:lang w:val="es-ES_tradnl"/>
              </w:rPr>
              <w:t>1</w:t>
            </w:r>
            <w:r w:rsidRPr="001F0FEB">
              <w:rPr>
                <w:rFonts w:asciiTheme="majorHAnsi" w:eastAsia="Times New Roman" w:hAnsiTheme="majorHAnsi" w:cs="Times New Roman"/>
                <w:color w:val="000000"/>
                <w:szCs w:val="24"/>
                <w:lang w:val="es-ES_tradnl"/>
              </w:rPr>
              <w:t>3</w:t>
            </w:r>
          </w:p>
        </w:tc>
      </w:tr>
      <w:tr w:rsidR="00632A6D" w:rsidRPr="001F0FEB" w14:paraId="50FE59BC" w14:textId="77777777" w:rsidTr="00FD7AD6">
        <w:tc>
          <w:tcPr>
            <w:tcW w:w="499" w:type="pct"/>
            <w:vAlign w:val="center"/>
          </w:tcPr>
          <w:p w14:paraId="182F1F03"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7</w:t>
            </w:r>
          </w:p>
        </w:tc>
        <w:tc>
          <w:tcPr>
            <w:tcW w:w="926" w:type="pct"/>
            <w:vAlign w:val="center"/>
          </w:tcPr>
          <w:p w14:paraId="62C562E5"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w:t>
            </w:r>
          </w:p>
        </w:tc>
        <w:tc>
          <w:tcPr>
            <w:tcW w:w="639" w:type="pct"/>
            <w:vAlign w:val="center"/>
          </w:tcPr>
          <w:p w14:paraId="496FDCDB" w14:textId="77777777" w:rsidR="00632A6D" w:rsidRPr="001F0FEB" w:rsidRDefault="00632A6D"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4</w:t>
            </w:r>
          </w:p>
        </w:tc>
        <w:tc>
          <w:tcPr>
            <w:tcW w:w="501" w:type="pct"/>
            <w:vAlign w:val="center"/>
          </w:tcPr>
          <w:p w14:paraId="6378AC73"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w:t>
            </w:r>
          </w:p>
        </w:tc>
        <w:tc>
          <w:tcPr>
            <w:tcW w:w="735" w:type="pct"/>
            <w:vAlign w:val="center"/>
          </w:tcPr>
          <w:p w14:paraId="277CB163" w14:textId="77777777" w:rsidR="00632A6D" w:rsidRPr="001F0FEB" w:rsidRDefault="00632A6D"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1</w:t>
            </w:r>
          </w:p>
        </w:tc>
        <w:tc>
          <w:tcPr>
            <w:tcW w:w="767" w:type="pct"/>
            <w:vAlign w:val="center"/>
          </w:tcPr>
          <w:p w14:paraId="75ADF53C"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2</w:t>
            </w:r>
            <w:r>
              <w:rPr>
                <w:rFonts w:asciiTheme="majorHAnsi" w:eastAsia="Times New Roman" w:hAnsiTheme="majorHAnsi" w:cs="Times New Roman"/>
                <w:color w:val="000000"/>
                <w:szCs w:val="24"/>
                <w:lang w:val="es-ES_tradnl"/>
              </w:rPr>
              <w:t>5</w:t>
            </w:r>
            <w:r w:rsidRPr="001F0FEB">
              <w:rPr>
                <w:rFonts w:asciiTheme="majorHAnsi" w:eastAsia="Times New Roman" w:hAnsiTheme="majorHAnsi" w:cs="Times New Roman"/>
                <w:color w:val="000000"/>
                <w:szCs w:val="24"/>
                <w:lang w:val="es-ES_tradnl"/>
              </w:rPr>
              <w:t>0</w:t>
            </w:r>
          </w:p>
        </w:tc>
        <w:tc>
          <w:tcPr>
            <w:tcW w:w="934" w:type="pct"/>
            <w:vAlign w:val="center"/>
          </w:tcPr>
          <w:p w14:paraId="2DA5E992"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0.43</w:t>
            </w:r>
          </w:p>
        </w:tc>
      </w:tr>
      <w:tr w:rsidR="00632A6D" w:rsidRPr="001F0FEB" w14:paraId="45624DA8" w14:textId="77777777" w:rsidTr="00FD7AD6">
        <w:tc>
          <w:tcPr>
            <w:tcW w:w="499" w:type="pct"/>
            <w:vAlign w:val="center"/>
          </w:tcPr>
          <w:p w14:paraId="48C55704"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8</w:t>
            </w:r>
          </w:p>
        </w:tc>
        <w:tc>
          <w:tcPr>
            <w:tcW w:w="926" w:type="pct"/>
            <w:vAlign w:val="center"/>
          </w:tcPr>
          <w:p w14:paraId="55A80680"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w:t>
            </w:r>
          </w:p>
        </w:tc>
        <w:tc>
          <w:tcPr>
            <w:tcW w:w="639" w:type="pct"/>
            <w:vAlign w:val="center"/>
          </w:tcPr>
          <w:p w14:paraId="2A0E325F" w14:textId="77777777" w:rsidR="00632A6D" w:rsidRPr="001F0FEB" w:rsidRDefault="00632A6D"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5</w:t>
            </w:r>
          </w:p>
        </w:tc>
        <w:tc>
          <w:tcPr>
            <w:tcW w:w="501" w:type="pct"/>
            <w:vAlign w:val="center"/>
          </w:tcPr>
          <w:p w14:paraId="7DAF2021"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w:t>
            </w:r>
          </w:p>
        </w:tc>
        <w:tc>
          <w:tcPr>
            <w:tcW w:w="735" w:type="pct"/>
            <w:vAlign w:val="center"/>
          </w:tcPr>
          <w:p w14:paraId="427085FA" w14:textId="77777777" w:rsidR="00632A6D" w:rsidRPr="001F0FEB" w:rsidRDefault="00632A6D"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0</w:t>
            </w:r>
          </w:p>
        </w:tc>
        <w:tc>
          <w:tcPr>
            <w:tcW w:w="767" w:type="pct"/>
            <w:vAlign w:val="center"/>
          </w:tcPr>
          <w:p w14:paraId="71D0A88D"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240</w:t>
            </w:r>
          </w:p>
        </w:tc>
        <w:tc>
          <w:tcPr>
            <w:tcW w:w="934" w:type="pct"/>
            <w:vAlign w:val="center"/>
          </w:tcPr>
          <w:p w14:paraId="6CDF162A"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0.45</w:t>
            </w:r>
          </w:p>
        </w:tc>
      </w:tr>
      <w:tr w:rsidR="00632A6D" w:rsidRPr="001F0FEB" w14:paraId="723E793C" w14:textId="77777777" w:rsidTr="00FD7AD6">
        <w:tc>
          <w:tcPr>
            <w:tcW w:w="499" w:type="pct"/>
            <w:vAlign w:val="center"/>
          </w:tcPr>
          <w:p w14:paraId="6749FE5F"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9</w:t>
            </w:r>
          </w:p>
        </w:tc>
        <w:tc>
          <w:tcPr>
            <w:tcW w:w="926" w:type="pct"/>
            <w:vAlign w:val="center"/>
          </w:tcPr>
          <w:p w14:paraId="1CB06246"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w:t>
            </w:r>
          </w:p>
        </w:tc>
        <w:tc>
          <w:tcPr>
            <w:tcW w:w="639" w:type="pct"/>
            <w:vAlign w:val="center"/>
          </w:tcPr>
          <w:p w14:paraId="35B6D027" w14:textId="77777777" w:rsidR="00632A6D" w:rsidRPr="001F0FEB" w:rsidRDefault="00632A6D"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6</w:t>
            </w:r>
          </w:p>
        </w:tc>
        <w:tc>
          <w:tcPr>
            <w:tcW w:w="501" w:type="pct"/>
            <w:vAlign w:val="center"/>
          </w:tcPr>
          <w:p w14:paraId="415C2EE7"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w:t>
            </w:r>
          </w:p>
        </w:tc>
        <w:tc>
          <w:tcPr>
            <w:tcW w:w="735" w:type="pct"/>
            <w:vAlign w:val="center"/>
          </w:tcPr>
          <w:p w14:paraId="08801961" w14:textId="77777777" w:rsidR="00632A6D" w:rsidRPr="001F0FEB" w:rsidRDefault="00632A6D"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1</w:t>
            </w:r>
          </w:p>
        </w:tc>
        <w:tc>
          <w:tcPr>
            <w:tcW w:w="767" w:type="pct"/>
            <w:vAlign w:val="center"/>
          </w:tcPr>
          <w:p w14:paraId="355A6053"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235</w:t>
            </w:r>
          </w:p>
        </w:tc>
        <w:tc>
          <w:tcPr>
            <w:tcW w:w="934" w:type="pct"/>
            <w:vAlign w:val="center"/>
          </w:tcPr>
          <w:p w14:paraId="672E31EF"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0.46</w:t>
            </w:r>
          </w:p>
        </w:tc>
      </w:tr>
      <w:tr w:rsidR="00632A6D" w:rsidRPr="001F0FEB" w14:paraId="271BF01F" w14:textId="77777777" w:rsidTr="00FD7AD6">
        <w:tc>
          <w:tcPr>
            <w:tcW w:w="499" w:type="pct"/>
            <w:vAlign w:val="center"/>
          </w:tcPr>
          <w:p w14:paraId="61BDE3B6"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10</w:t>
            </w:r>
          </w:p>
        </w:tc>
        <w:tc>
          <w:tcPr>
            <w:tcW w:w="926" w:type="pct"/>
            <w:vAlign w:val="center"/>
          </w:tcPr>
          <w:p w14:paraId="4CD5B321"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w:t>
            </w:r>
          </w:p>
        </w:tc>
        <w:tc>
          <w:tcPr>
            <w:tcW w:w="639" w:type="pct"/>
            <w:vAlign w:val="center"/>
          </w:tcPr>
          <w:p w14:paraId="3D45D60D" w14:textId="77777777" w:rsidR="00632A6D" w:rsidRPr="001F0FEB" w:rsidRDefault="00632A6D"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7</w:t>
            </w:r>
          </w:p>
        </w:tc>
        <w:tc>
          <w:tcPr>
            <w:tcW w:w="501" w:type="pct"/>
            <w:vAlign w:val="center"/>
          </w:tcPr>
          <w:p w14:paraId="3B317B21" w14:textId="77777777" w:rsidR="00632A6D" w:rsidRPr="001F0FEB" w:rsidRDefault="00632A6D" w:rsidP="00FD7AD6">
            <w:pPr>
              <w:jc w:val="center"/>
              <w:rPr>
                <w:rFonts w:asciiTheme="majorHAnsi" w:eastAsia="Times New Roman" w:hAnsiTheme="majorHAnsi" w:cs="Times New Roman"/>
                <w:color w:val="000000"/>
                <w:szCs w:val="24"/>
                <w:lang w:val="es-ES_tradnl"/>
              </w:rPr>
            </w:pPr>
            <w:r>
              <w:rPr>
                <w:rFonts w:asciiTheme="majorHAnsi" w:eastAsia="Times New Roman" w:hAnsiTheme="majorHAnsi" w:cs="Times New Roman"/>
                <w:color w:val="000000"/>
                <w:szCs w:val="24"/>
                <w:lang w:val="es-ES_tradnl"/>
              </w:rPr>
              <w:t>1</w:t>
            </w:r>
          </w:p>
        </w:tc>
        <w:tc>
          <w:tcPr>
            <w:tcW w:w="735" w:type="pct"/>
            <w:vAlign w:val="center"/>
          </w:tcPr>
          <w:p w14:paraId="744D629F"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w:t>
            </w:r>
          </w:p>
        </w:tc>
        <w:tc>
          <w:tcPr>
            <w:tcW w:w="767" w:type="pct"/>
            <w:vAlign w:val="center"/>
          </w:tcPr>
          <w:p w14:paraId="57CD7275"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220</w:t>
            </w:r>
          </w:p>
        </w:tc>
        <w:tc>
          <w:tcPr>
            <w:tcW w:w="934" w:type="pct"/>
            <w:vAlign w:val="center"/>
          </w:tcPr>
          <w:p w14:paraId="7FACE6B7" w14:textId="77777777" w:rsidR="00632A6D" w:rsidRPr="001F0FEB" w:rsidRDefault="00632A6D" w:rsidP="00FD7AD6">
            <w:pPr>
              <w:jc w:val="center"/>
              <w:rPr>
                <w:rFonts w:asciiTheme="majorHAnsi" w:eastAsia="Times New Roman" w:hAnsiTheme="majorHAnsi" w:cs="Times New Roman"/>
                <w:color w:val="000000"/>
                <w:szCs w:val="24"/>
                <w:lang w:val="es-ES_tradnl"/>
              </w:rPr>
            </w:pPr>
            <w:r w:rsidRPr="001F0FEB">
              <w:rPr>
                <w:rFonts w:asciiTheme="majorHAnsi" w:eastAsia="Times New Roman" w:hAnsiTheme="majorHAnsi" w:cs="Times New Roman"/>
                <w:color w:val="000000"/>
                <w:szCs w:val="24"/>
                <w:lang w:val="es-ES_tradnl"/>
              </w:rPr>
              <w:t>0.65</w:t>
            </w:r>
          </w:p>
        </w:tc>
      </w:tr>
    </w:tbl>
    <w:p w14:paraId="75D78FA1" w14:textId="1686BE50" w:rsidR="00632A6D" w:rsidRPr="001F0FEB" w:rsidRDefault="00632A6D" w:rsidP="00632A6D">
      <w:pPr>
        <w:jc w:val="both"/>
        <w:rPr>
          <w:rFonts w:asciiTheme="majorHAnsi" w:eastAsia="Times New Roman" w:hAnsiTheme="majorHAnsi" w:cs="Times New Roman"/>
          <w:bCs/>
          <w:iCs/>
          <w:color w:val="000000"/>
          <w:sz w:val="24"/>
          <w:szCs w:val="24"/>
          <w:lang w:val="es-ES_tradnl"/>
        </w:rPr>
      </w:pPr>
      <w:r w:rsidRPr="00696FB6">
        <w:rPr>
          <w:rFonts w:asciiTheme="majorHAnsi" w:eastAsia="Times New Roman" w:hAnsiTheme="majorHAnsi" w:cs="Times New Roman"/>
          <w:b/>
          <w:bCs/>
          <w:iCs/>
          <w:noProof/>
          <w:color w:val="000000"/>
          <w:sz w:val="24"/>
          <w:szCs w:val="24"/>
        </w:rPr>
        <mc:AlternateContent>
          <mc:Choice Requires="wpg">
            <w:drawing>
              <wp:anchor distT="0" distB="0" distL="114300" distR="114300" simplePos="0" relativeHeight="251659264" behindDoc="0" locked="0" layoutInCell="1" allowOverlap="1" wp14:anchorId="651F06C1" wp14:editId="7253131F">
                <wp:simplePos x="0" y="0"/>
                <wp:positionH relativeFrom="column">
                  <wp:posOffset>-180975</wp:posOffset>
                </wp:positionH>
                <wp:positionV relativeFrom="paragraph">
                  <wp:posOffset>491498</wp:posOffset>
                </wp:positionV>
                <wp:extent cx="6219825" cy="751205"/>
                <wp:effectExtent l="0" t="0" r="47625" b="0"/>
                <wp:wrapNone/>
                <wp:docPr id="57" name="Group 25"/>
                <wp:cNvGraphicFramePr/>
                <a:graphic xmlns:a="http://schemas.openxmlformats.org/drawingml/2006/main">
                  <a:graphicData uri="http://schemas.microsoft.com/office/word/2010/wordprocessingGroup">
                    <wpg:wgp>
                      <wpg:cNvGrpSpPr/>
                      <wpg:grpSpPr>
                        <a:xfrm>
                          <a:off x="0" y="0"/>
                          <a:ext cx="6219825" cy="751205"/>
                          <a:chOff x="0" y="0"/>
                          <a:chExt cx="6220373" cy="751532"/>
                        </a:xfrm>
                      </wpg:grpSpPr>
                      <wps:wsp>
                        <wps:cNvPr id="58" name="Straight Connector 58"/>
                        <wps:cNvCnPr/>
                        <wps:spPr>
                          <a:xfrm>
                            <a:off x="100013" y="307032"/>
                            <a:ext cx="6096000" cy="2857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9" name="Oval 59"/>
                        <wps:cNvSpPr>
                          <a:spLocks noChangeArrowheads="1"/>
                        </wps:cNvSpPr>
                        <wps:spPr bwMode="auto">
                          <a:xfrm>
                            <a:off x="3720315" y="239087"/>
                            <a:ext cx="152400" cy="152400"/>
                          </a:xfrm>
                          <a:prstGeom prst="ellipse">
                            <a:avLst/>
                          </a:prstGeom>
                          <a:solidFill>
                            <a:schemeClr val="tx2"/>
                          </a:solidFill>
                          <a:ln>
                            <a:noFill/>
                          </a:ln>
                          <a:extLst>
                            <a:ext uri="{91240B29-F687-4F45-9708-019B960494DF}">
                              <a14:hiddenLine xmlns:a14="http://schemas.microsoft.com/office/drawing/2010/main" w="9525" algn="ctr">
                                <a:solidFill>
                                  <a:srgbClr val="000000"/>
                                </a:solidFill>
                                <a:round/>
                                <a:headEnd/>
                                <a:tailEnd/>
                              </a14:hiddenLine>
                            </a:ext>
                          </a:extLst>
                        </wps:spPr>
                        <wps:txbx>
                          <w:txbxContent>
                            <w:p w14:paraId="2A397C84" w14:textId="77777777" w:rsidR="007A0090" w:rsidRDefault="007A0090" w:rsidP="00632A6D">
                              <w:pPr>
                                <w:rPr>
                                  <w:rFonts w:eastAsia="Times New Roman"/>
                                </w:rPr>
                              </w:pPr>
                            </w:p>
                          </w:txbxContent>
                        </wps:txbx>
                        <wps:bodyPr/>
                      </wps:wsp>
                      <wps:wsp>
                        <wps:cNvPr id="60" name="Oval 60"/>
                        <wps:cNvSpPr>
                          <a:spLocks noChangeArrowheads="1"/>
                        </wps:cNvSpPr>
                        <wps:spPr bwMode="auto">
                          <a:xfrm>
                            <a:off x="2879469" y="248317"/>
                            <a:ext cx="152400" cy="152400"/>
                          </a:xfrm>
                          <a:prstGeom prst="ellipse">
                            <a:avLst/>
                          </a:prstGeom>
                          <a:noFill/>
                          <a:ln w="28575" algn="ctr">
                            <a:solidFill>
                              <a:schemeClr val="tx2">
                                <a:lumMod val="60000"/>
                                <a:lumOff val="40000"/>
                              </a:schemeClr>
                            </a:solidFill>
                            <a:round/>
                            <a:headEnd/>
                            <a:tailEnd/>
                          </a:ln>
                          <a:extLst/>
                        </wps:spPr>
                        <wps:txbx>
                          <w:txbxContent>
                            <w:p w14:paraId="6483F100" w14:textId="77777777" w:rsidR="007A0090" w:rsidRDefault="007A0090" w:rsidP="00632A6D">
                              <w:pPr>
                                <w:rPr>
                                  <w:rFonts w:eastAsia="Times New Roman"/>
                                </w:rPr>
                              </w:pPr>
                            </w:p>
                          </w:txbxContent>
                        </wps:txbx>
                        <wps:bodyPr/>
                      </wps:wsp>
                      <wps:wsp>
                        <wps:cNvPr id="61" name="Oval 61"/>
                        <wps:cNvSpPr>
                          <a:spLocks noChangeArrowheads="1"/>
                        </wps:cNvSpPr>
                        <wps:spPr bwMode="auto">
                          <a:xfrm>
                            <a:off x="1941513" y="248317"/>
                            <a:ext cx="152400" cy="152400"/>
                          </a:xfrm>
                          <a:prstGeom prst="ellipse">
                            <a:avLst/>
                          </a:prstGeom>
                          <a:noFill/>
                          <a:ln w="28575" algn="ctr">
                            <a:solidFill>
                              <a:schemeClr val="tx2">
                                <a:lumMod val="60000"/>
                                <a:lumOff val="40000"/>
                              </a:schemeClr>
                            </a:solidFill>
                            <a:round/>
                            <a:headEnd/>
                            <a:tailEnd/>
                          </a:ln>
                          <a:extLst/>
                        </wps:spPr>
                        <wps:txbx>
                          <w:txbxContent>
                            <w:p w14:paraId="7E532C94" w14:textId="77777777" w:rsidR="007A0090" w:rsidRDefault="007A0090" w:rsidP="00632A6D">
                              <w:pPr>
                                <w:rPr>
                                  <w:rFonts w:eastAsia="Times New Roman"/>
                                </w:rPr>
                              </w:pPr>
                            </w:p>
                          </w:txbxContent>
                        </wps:txbx>
                        <wps:bodyPr/>
                      </wps:wsp>
                      <wps:wsp>
                        <wps:cNvPr id="62" name="Oval 62"/>
                        <wps:cNvSpPr>
                          <a:spLocks noChangeArrowheads="1"/>
                        </wps:cNvSpPr>
                        <wps:spPr bwMode="auto">
                          <a:xfrm>
                            <a:off x="2398713" y="239087"/>
                            <a:ext cx="152400" cy="152400"/>
                          </a:xfrm>
                          <a:prstGeom prst="ellipse">
                            <a:avLst/>
                          </a:prstGeom>
                          <a:solidFill>
                            <a:schemeClr val="accent1"/>
                          </a:solidFill>
                          <a:ln>
                            <a:noFill/>
                          </a:ln>
                          <a:extLst>
                            <a:ext uri="{91240B29-F687-4F45-9708-019B960494DF}">
                              <a14:hiddenLine xmlns:a14="http://schemas.microsoft.com/office/drawing/2010/main" w="9525" algn="ctr">
                                <a:solidFill>
                                  <a:srgbClr val="000000"/>
                                </a:solidFill>
                                <a:round/>
                                <a:headEnd/>
                                <a:tailEnd/>
                              </a14:hiddenLine>
                            </a:ext>
                          </a:extLst>
                        </wps:spPr>
                        <wps:txbx>
                          <w:txbxContent>
                            <w:p w14:paraId="1B11D99A" w14:textId="77777777" w:rsidR="007A0090" w:rsidRDefault="007A0090" w:rsidP="00632A6D">
                              <w:pPr>
                                <w:rPr>
                                  <w:rFonts w:eastAsia="Times New Roman"/>
                                </w:rPr>
                              </w:pPr>
                            </w:p>
                          </w:txbxContent>
                        </wps:txbx>
                        <wps:bodyPr/>
                      </wps:wsp>
                      <wps:wsp>
                        <wps:cNvPr id="63" name="Oval 63"/>
                        <wps:cNvSpPr>
                          <a:spLocks noChangeArrowheads="1"/>
                        </wps:cNvSpPr>
                        <wps:spPr bwMode="auto">
                          <a:xfrm>
                            <a:off x="4202113" y="230832"/>
                            <a:ext cx="152400" cy="152400"/>
                          </a:xfrm>
                          <a:prstGeom prst="ellipse">
                            <a:avLst/>
                          </a:prstGeom>
                          <a:noFill/>
                          <a:ln w="28575" algn="ctr">
                            <a:solidFill>
                              <a:schemeClr val="tx2">
                                <a:lumMod val="60000"/>
                                <a:lumOff val="40000"/>
                              </a:schemeClr>
                            </a:solidFill>
                            <a:round/>
                            <a:headEnd/>
                            <a:tailEnd/>
                          </a:ln>
                          <a:extLst/>
                        </wps:spPr>
                        <wps:txbx>
                          <w:txbxContent>
                            <w:p w14:paraId="1CC1C2B1" w14:textId="77777777" w:rsidR="007A0090" w:rsidRDefault="007A0090" w:rsidP="00632A6D">
                              <w:pPr>
                                <w:rPr>
                                  <w:rFonts w:eastAsia="Times New Roman"/>
                                </w:rPr>
                              </w:pPr>
                            </w:p>
                          </w:txbxContent>
                        </wps:txbx>
                        <wps:bodyPr/>
                      </wps:wsp>
                      <wps:wsp>
                        <wps:cNvPr id="14368" name="TextBox 1"/>
                        <wps:cNvSpPr txBox="1">
                          <a:spLocks noChangeArrowheads="1"/>
                        </wps:cNvSpPr>
                        <wps:spPr bwMode="auto">
                          <a:xfrm>
                            <a:off x="0" y="411807"/>
                            <a:ext cx="20002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E69BB" w14:textId="77777777" w:rsidR="007A0090" w:rsidRDefault="007A0090" w:rsidP="00632A6D">
                              <w:pPr>
                                <w:pStyle w:val="NormalWeb"/>
                                <w:spacing w:before="0" w:beforeAutospacing="0" w:after="0" w:afterAutospacing="0"/>
                                <w:jc w:val="right"/>
                                <w:textAlignment w:val="baseline"/>
                              </w:pPr>
                              <w:r>
                                <w:rPr>
                                  <w:rFonts w:ascii="Calibri" w:eastAsia="MS PGothic" w:hAnsi="Calibri"/>
                                  <w:b/>
                                  <w:bCs/>
                                  <w:color w:val="00A7AC"/>
                                  <w:kern w:val="24"/>
                                  <w:sz w:val="32"/>
                                  <w:szCs w:val="32"/>
                                </w:rPr>
                                <w:t>0</w:t>
                              </w:r>
                            </w:p>
                          </w:txbxContent>
                        </wps:txbx>
                        <wps:bodyPr vert="horz" wrap="square" lIns="91440" tIns="45720" rIns="91440" bIns="45720" numCol="1" anchor="t" anchorCtr="0" compatLnSpc="1">
                          <a:prstTxWarp prst="textNoShape">
                            <a:avLst/>
                          </a:prstTxWarp>
                          <a:spAutoFit/>
                        </wps:bodyPr>
                      </wps:wsp>
                      <wps:wsp>
                        <wps:cNvPr id="14369" name="TextBox 23"/>
                        <wps:cNvSpPr txBox="1">
                          <a:spLocks noChangeArrowheads="1"/>
                        </wps:cNvSpPr>
                        <wps:spPr bwMode="auto">
                          <a:xfrm>
                            <a:off x="6020348" y="392757"/>
                            <a:ext cx="20002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3BA98" w14:textId="77777777" w:rsidR="007A0090" w:rsidRDefault="007A0090" w:rsidP="00632A6D">
                              <w:pPr>
                                <w:pStyle w:val="NormalWeb"/>
                                <w:spacing w:before="0" w:beforeAutospacing="0" w:after="0" w:afterAutospacing="0"/>
                                <w:jc w:val="right"/>
                                <w:textAlignment w:val="baseline"/>
                              </w:pPr>
                              <w:r>
                                <w:rPr>
                                  <w:rFonts w:ascii="Calibri" w:eastAsia="MS PGothic" w:hAnsi="Calibri"/>
                                  <w:b/>
                                  <w:bCs/>
                                  <w:color w:val="00A7AC"/>
                                  <w:kern w:val="24"/>
                                  <w:sz w:val="32"/>
                                  <w:szCs w:val="32"/>
                                </w:rPr>
                                <w:t>1</w:t>
                              </w:r>
                            </w:p>
                          </w:txbxContent>
                        </wps:txbx>
                        <wps:bodyPr vert="horz" wrap="square" lIns="91440" tIns="45720" rIns="91440" bIns="45720" numCol="1" anchor="t" anchorCtr="0" compatLnSpc="1">
                          <a:prstTxWarp prst="textNoShape">
                            <a:avLst/>
                          </a:prstTxWarp>
                          <a:spAutoFit/>
                        </wps:bodyPr>
                      </wps:wsp>
                      <wps:wsp>
                        <wps:cNvPr id="14370" name="TextBox 2"/>
                        <wps:cNvSpPr txBox="1">
                          <a:spLocks noChangeArrowheads="1"/>
                        </wps:cNvSpPr>
                        <wps:spPr bwMode="auto">
                          <a:xfrm>
                            <a:off x="1789113" y="10487"/>
                            <a:ext cx="431800" cy="230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1B331" w14:textId="77777777" w:rsidR="007A0090" w:rsidRDefault="007A0090" w:rsidP="00632A6D">
                              <w:pPr>
                                <w:pStyle w:val="NormalWeb"/>
                                <w:spacing w:before="0" w:beforeAutospacing="0" w:after="0" w:afterAutospacing="0"/>
                                <w:jc w:val="right"/>
                                <w:textAlignment w:val="baseline"/>
                              </w:pPr>
                              <w:r>
                                <w:rPr>
                                  <w:rFonts w:ascii="Calibri" w:eastAsia="MS PGothic" w:hAnsi="Calibri"/>
                                  <w:color w:val="000000"/>
                                  <w:kern w:val="24"/>
                                  <w:sz w:val="18"/>
                                  <w:szCs w:val="18"/>
                                </w:rPr>
                                <w:t>0.41</w:t>
                              </w:r>
                            </w:p>
                          </w:txbxContent>
                        </wps:txbx>
                        <wps:bodyPr vert="horz" wrap="square" lIns="91440" tIns="45720" rIns="91440" bIns="45720" numCol="1" anchor="t" anchorCtr="0" compatLnSpc="1">
                          <a:prstTxWarp prst="textNoShape">
                            <a:avLst/>
                          </a:prstTxWarp>
                          <a:spAutoFit/>
                        </wps:bodyPr>
                      </wps:wsp>
                      <wps:wsp>
                        <wps:cNvPr id="14371" name="TextBox 34"/>
                        <wps:cNvSpPr txBox="1">
                          <a:spLocks noChangeArrowheads="1"/>
                        </wps:cNvSpPr>
                        <wps:spPr bwMode="auto">
                          <a:xfrm>
                            <a:off x="2736533" y="8255"/>
                            <a:ext cx="431800" cy="230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3EEF8" w14:textId="77777777" w:rsidR="007A0090" w:rsidRDefault="007A0090" w:rsidP="00632A6D">
                              <w:pPr>
                                <w:pStyle w:val="NormalWeb"/>
                                <w:spacing w:before="0" w:beforeAutospacing="0" w:after="0" w:afterAutospacing="0"/>
                                <w:jc w:val="right"/>
                                <w:textAlignment w:val="baseline"/>
                              </w:pPr>
                              <w:r>
                                <w:rPr>
                                  <w:rFonts w:ascii="Calibri" w:eastAsia="MS PGothic" w:hAnsi="Calibri"/>
                                  <w:color w:val="000000"/>
                                  <w:kern w:val="24"/>
                                  <w:sz w:val="18"/>
                                  <w:szCs w:val="18"/>
                                </w:rPr>
                                <w:t>0.47</w:t>
                              </w:r>
                            </w:p>
                          </w:txbxContent>
                        </wps:txbx>
                        <wps:bodyPr vert="horz" wrap="square" lIns="91440" tIns="45720" rIns="91440" bIns="45720" numCol="1" anchor="t" anchorCtr="0" compatLnSpc="1">
                          <a:prstTxWarp prst="textNoShape">
                            <a:avLst/>
                          </a:prstTxWarp>
                          <a:spAutoFit/>
                        </wps:bodyPr>
                      </wps:wsp>
                      <wps:wsp>
                        <wps:cNvPr id="14374" name="TextBox 35"/>
                        <wps:cNvSpPr txBox="1">
                          <a:spLocks noChangeArrowheads="1"/>
                        </wps:cNvSpPr>
                        <wps:spPr bwMode="auto">
                          <a:xfrm>
                            <a:off x="3313113" y="10487"/>
                            <a:ext cx="431800" cy="230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7967D" w14:textId="77777777" w:rsidR="007A0090" w:rsidRDefault="007A0090" w:rsidP="00632A6D">
                              <w:pPr>
                                <w:pStyle w:val="NormalWeb"/>
                                <w:spacing w:before="0" w:beforeAutospacing="0" w:after="0" w:afterAutospacing="0"/>
                                <w:jc w:val="right"/>
                                <w:textAlignment w:val="baseline"/>
                              </w:pPr>
                              <w:r>
                                <w:rPr>
                                  <w:rFonts w:ascii="Calibri" w:eastAsia="MS PGothic" w:hAnsi="Calibri"/>
                                  <w:color w:val="000000"/>
                                  <w:kern w:val="24"/>
                                  <w:sz w:val="18"/>
                                  <w:szCs w:val="18"/>
                                </w:rPr>
                                <w:t>0.62</w:t>
                              </w:r>
                            </w:p>
                          </w:txbxContent>
                        </wps:txbx>
                        <wps:bodyPr vert="horz" wrap="square" lIns="91440" tIns="45720" rIns="91440" bIns="45720" numCol="1" anchor="t" anchorCtr="0" compatLnSpc="1">
                          <a:prstTxWarp prst="textNoShape">
                            <a:avLst/>
                          </a:prstTxWarp>
                          <a:spAutoFit/>
                        </wps:bodyPr>
                      </wps:wsp>
                      <wps:wsp>
                        <wps:cNvPr id="14375" name="TextBox 36"/>
                        <wps:cNvSpPr txBox="1">
                          <a:spLocks noChangeArrowheads="1"/>
                        </wps:cNvSpPr>
                        <wps:spPr bwMode="auto">
                          <a:xfrm>
                            <a:off x="2246313" y="8255"/>
                            <a:ext cx="431800" cy="230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04FED" w14:textId="77777777" w:rsidR="007A0090" w:rsidRDefault="007A0090" w:rsidP="00632A6D">
                              <w:pPr>
                                <w:pStyle w:val="NormalWeb"/>
                                <w:spacing w:before="0" w:beforeAutospacing="0" w:after="0" w:afterAutospacing="0"/>
                                <w:jc w:val="right"/>
                                <w:textAlignment w:val="baseline"/>
                              </w:pPr>
                              <w:r>
                                <w:rPr>
                                  <w:rFonts w:ascii="Calibri" w:eastAsia="MS PGothic" w:hAnsi="Calibri"/>
                                  <w:color w:val="000000"/>
                                  <w:kern w:val="24"/>
                                  <w:sz w:val="18"/>
                                  <w:szCs w:val="18"/>
                                </w:rPr>
                                <w:t>0.45</w:t>
                              </w:r>
                            </w:p>
                          </w:txbxContent>
                        </wps:txbx>
                        <wps:bodyPr vert="horz" wrap="square" lIns="91440" tIns="45720" rIns="91440" bIns="45720" numCol="1" anchor="t" anchorCtr="0" compatLnSpc="1">
                          <a:prstTxWarp prst="textNoShape">
                            <a:avLst/>
                          </a:prstTxWarp>
                          <a:spAutoFit/>
                        </wps:bodyPr>
                      </wps:wsp>
                      <wps:wsp>
                        <wps:cNvPr id="14376" name="TextBox 37"/>
                        <wps:cNvSpPr txBox="1">
                          <a:spLocks noChangeArrowheads="1"/>
                        </wps:cNvSpPr>
                        <wps:spPr bwMode="auto">
                          <a:xfrm>
                            <a:off x="1357313" y="8"/>
                            <a:ext cx="431800" cy="230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565B98" w14:textId="77777777" w:rsidR="007A0090" w:rsidRDefault="007A0090" w:rsidP="00632A6D">
                              <w:pPr>
                                <w:pStyle w:val="NormalWeb"/>
                                <w:spacing w:before="0" w:beforeAutospacing="0" w:after="0" w:afterAutospacing="0"/>
                                <w:jc w:val="right"/>
                                <w:textAlignment w:val="baseline"/>
                              </w:pPr>
                              <w:r>
                                <w:rPr>
                                  <w:rFonts w:ascii="Calibri" w:eastAsia="MS PGothic" w:hAnsi="Calibri"/>
                                  <w:color w:val="000000"/>
                                  <w:kern w:val="24"/>
                                  <w:sz w:val="18"/>
                                  <w:szCs w:val="18"/>
                                </w:rPr>
                                <w:t>0.13</w:t>
                              </w:r>
                            </w:p>
                          </w:txbxContent>
                        </wps:txbx>
                        <wps:bodyPr vert="horz" wrap="square" lIns="91440" tIns="45720" rIns="91440" bIns="45720" numCol="1" anchor="t" anchorCtr="0" compatLnSpc="1">
                          <a:prstTxWarp prst="textNoShape">
                            <a:avLst/>
                          </a:prstTxWarp>
                          <a:spAutoFit/>
                        </wps:bodyPr>
                      </wps:wsp>
                      <wps:wsp>
                        <wps:cNvPr id="14377" name="TextBox 38"/>
                        <wps:cNvSpPr txBox="1">
                          <a:spLocks noChangeArrowheads="1"/>
                        </wps:cNvSpPr>
                        <wps:spPr bwMode="auto">
                          <a:xfrm>
                            <a:off x="3567915" y="10487"/>
                            <a:ext cx="431800" cy="230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A67A9" w14:textId="77777777" w:rsidR="007A0090" w:rsidRDefault="007A0090" w:rsidP="00632A6D">
                              <w:pPr>
                                <w:pStyle w:val="NormalWeb"/>
                                <w:spacing w:before="0" w:beforeAutospacing="0" w:after="0" w:afterAutospacing="0"/>
                                <w:jc w:val="right"/>
                                <w:textAlignment w:val="baseline"/>
                              </w:pPr>
                              <w:r>
                                <w:rPr>
                                  <w:rFonts w:ascii="Calibri" w:eastAsia="MS PGothic" w:hAnsi="Calibri"/>
                                  <w:color w:val="000000"/>
                                  <w:kern w:val="24"/>
                                  <w:sz w:val="18"/>
                                  <w:szCs w:val="18"/>
                                </w:rPr>
                                <w:t>0.65</w:t>
                              </w:r>
                            </w:p>
                          </w:txbxContent>
                        </wps:txbx>
                        <wps:bodyPr vert="horz" wrap="square" lIns="91440" tIns="45720" rIns="91440" bIns="45720" numCol="1" anchor="t" anchorCtr="0" compatLnSpc="1">
                          <a:prstTxWarp prst="textNoShape">
                            <a:avLst/>
                          </a:prstTxWarp>
                          <a:spAutoFit/>
                        </wps:bodyPr>
                      </wps:wsp>
                      <wps:wsp>
                        <wps:cNvPr id="14378" name="TextBox 39"/>
                        <wps:cNvSpPr txBox="1">
                          <a:spLocks noChangeArrowheads="1"/>
                        </wps:cNvSpPr>
                        <wps:spPr bwMode="auto">
                          <a:xfrm>
                            <a:off x="2017713" y="10487"/>
                            <a:ext cx="431800" cy="230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81554" w14:textId="77777777" w:rsidR="007A0090" w:rsidRDefault="007A0090" w:rsidP="00632A6D">
                              <w:pPr>
                                <w:pStyle w:val="NormalWeb"/>
                                <w:spacing w:before="0" w:beforeAutospacing="0" w:after="0" w:afterAutospacing="0"/>
                                <w:jc w:val="right"/>
                                <w:textAlignment w:val="baseline"/>
                              </w:pPr>
                              <w:r>
                                <w:rPr>
                                  <w:rFonts w:ascii="Calibri" w:eastAsia="MS PGothic" w:hAnsi="Calibri"/>
                                  <w:color w:val="000000"/>
                                  <w:kern w:val="24"/>
                                  <w:sz w:val="18"/>
                                  <w:szCs w:val="18"/>
                                </w:rPr>
                                <w:t>0.43</w:t>
                              </w:r>
                            </w:p>
                          </w:txbxContent>
                        </wps:txbx>
                        <wps:bodyPr vert="horz" wrap="square" lIns="91440" tIns="45720" rIns="91440" bIns="45720" numCol="1" anchor="t" anchorCtr="0" compatLnSpc="1">
                          <a:prstTxWarp prst="textNoShape">
                            <a:avLst/>
                          </a:prstTxWarp>
                          <a:spAutoFit/>
                        </wps:bodyPr>
                      </wps:wsp>
                      <wps:wsp>
                        <wps:cNvPr id="14379" name="TextBox 36"/>
                        <wps:cNvSpPr txBox="1">
                          <a:spLocks noChangeArrowheads="1"/>
                        </wps:cNvSpPr>
                        <wps:spPr bwMode="auto">
                          <a:xfrm>
                            <a:off x="2500313" y="8255"/>
                            <a:ext cx="431800" cy="230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89AB2" w14:textId="77777777" w:rsidR="007A0090" w:rsidRDefault="007A0090" w:rsidP="00632A6D">
                              <w:pPr>
                                <w:pStyle w:val="NormalWeb"/>
                                <w:spacing w:before="0" w:beforeAutospacing="0" w:after="0" w:afterAutospacing="0"/>
                                <w:jc w:val="right"/>
                                <w:textAlignment w:val="baseline"/>
                              </w:pPr>
                              <w:r>
                                <w:rPr>
                                  <w:rFonts w:ascii="Calibri" w:eastAsia="MS PGothic" w:hAnsi="Calibri"/>
                                  <w:color w:val="000000"/>
                                  <w:kern w:val="24"/>
                                  <w:sz w:val="18"/>
                                  <w:szCs w:val="18"/>
                                </w:rPr>
                                <w:t>0.46</w:t>
                              </w:r>
                            </w:p>
                          </w:txbxContent>
                        </wps:txbx>
                        <wps:bodyPr vert="horz" wrap="square" lIns="91440" tIns="45720" rIns="91440" bIns="45720" numCol="1" anchor="t" anchorCtr="0" compatLnSpc="1">
                          <a:prstTxWarp prst="textNoShape">
                            <a:avLst/>
                          </a:prstTxWarp>
                          <a:spAutoFit/>
                        </wps:bodyPr>
                      </wps:wsp>
                      <wps:wsp>
                        <wps:cNvPr id="14380" name="TextBox 38"/>
                        <wps:cNvSpPr txBox="1">
                          <a:spLocks noChangeArrowheads="1"/>
                        </wps:cNvSpPr>
                        <wps:spPr bwMode="auto">
                          <a:xfrm>
                            <a:off x="4049713" y="0"/>
                            <a:ext cx="431800" cy="230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06B9A" w14:textId="77777777" w:rsidR="007A0090" w:rsidRDefault="007A0090" w:rsidP="00632A6D">
                              <w:pPr>
                                <w:pStyle w:val="NormalWeb"/>
                                <w:spacing w:before="0" w:beforeAutospacing="0" w:after="0" w:afterAutospacing="0"/>
                                <w:jc w:val="right"/>
                                <w:textAlignment w:val="baseline"/>
                              </w:pPr>
                              <w:r>
                                <w:rPr>
                                  <w:rFonts w:ascii="Calibri" w:eastAsia="MS PGothic" w:hAnsi="Calibri"/>
                                  <w:color w:val="000000"/>
                                  <w:kern w:val="24"/>
                                  <w:sz w:val="18"/>
                                  <w:szCs w:val="18"/>
                                </w:rPr>
                                <w:t>0.80</w:t>
                              </w:r>
                            </w:p>
                          </w:txbxContent>
                        </wps:txbx>
                        <wps:bodyPr vert="horz" wrap="square" lIns="91440" tIns="45720" rIns="91440" bIns="45720" numCol="1" anchor="t" anchorCtr="0" compatLnSpc="1">
                          <a:prstTxWarp prst="textNoShape">
                            <a:avLst/>
                          </a:prstTxWarp>
                          <a:spAutoFit/>
                        </wps:bodyPr>
                      </wps:wsp>
                      <wps:wsp>
                        <wps:cNvPr id="14381" name="Oval 14381"/>
                        <wps:cNvSpPr>
                          <a:spLocks noChangeArrowheads="1"/>
                        </wps:cNvSpPr>
                        <wps:spPr bwMode="auto">
                          <a:xfrm>
                            <a:off x="1484313" y="239087"/>
                            <a:ext cx="152400" cy="152400"/>
                          </a:xfrm>
                          <a:prstGeom prst="ellipse">
                            <a:avLst/>
                          </a:prstGeom>
                          <a:solidFill>
                            <a:schemeClr val="tx2"/>
                          </a:solidFill>
                          <a:ln>
                            <a:noFill/>
                          </a:ln>
                          <a:extLst>
                            <a:ext uri="{91240B29-F687-4F45-9708-019B960494DF}">
                              <a14:hiddenLine xmlns:a14="http://schemas.microsoft.com/office/drawing/2010/main" w="9525" algn="ctr">
                                <a:solidFill>
                                  <a:srgbClr val="000000"/>
                                </a:solidFill>
                                <a:round/>
                                <a:headEnd/>
                                <a:tailEnd/>
                              </a14:hiddenLine>
                            </a:ext>
                          </a:extLst>
                        </wps:spPr>
                        <wps:txbx>
                          <w:txbxContent>
                            <w:p w14:paraId="2D3AD0A4" w14:textId="77777777" w:rsidR="007A0090" w:rsidRDefault="007A0090" w:rsidP="00632A6D">
                              <w:pPr>
                                <w:rPr>
                                  <w:rFonts w:eastAsia="Times New Roman"/>
                                </w:rPr>
                              </w:pPr>
                            </w:p>
                          </w:txbxContent>
                        </wps:txbx>
                        <wps:bodyPr/>
                      </wps:wsp>
                      <wps:wsp>
                        <wps:cNvPr id="14382" name="Oval 14382"/>
                        <wps:cNvSpPr>
                          <a:spLocks noChangeArrowheads="1"/>
                        </wps:cNvSpPr>
                        <wps:spPr bwMode="auto">
                          <a:xfrm>
                            <a:off x="2424113" y="239087"/>
                            <a:ext cx="152400" cy="152400"/>
                          </a:xfrm>
                          <a:prstGeom prst="ellipse">
                            <a:avLst/>
                          </a:prstGeom>
                          <a:solidFill>
                            <a:schemeClr val="tx2"/>
                          </a:solidFill>
                          <a:ln>
                            <a:noFill/>
                          </a:ln>
                          <a:extLst>
                            <a:ext uri="{91240B29-F687-4F45-9708-019B960494DF}">
                              <a14:hiddenLine xmlns:a14="http://schemas.microsoft.com/office/drawing/2010/main" w="9525" algn="ctr">
                                <a:solidFill>
                                  <a:srgbClr val="000000"/>
                                </a:solidFill>
                                <a:round/>
                                <a:headEnd/>
                                <a:tailEnd/>
                              </a14:hiddenLine>
                            </a:ext>
                          </a:extLst>
                        </wps:spPr>
                        <wps:txbx>
                          <w:txbxContent>
                            <w:p w14:paraId="2192E6B9" w14:textId="77777777" w:rsidR="007A0090" w:rsidRDefault="007A0090" w:rsidP="00632A6D">
                              <w:pPr>
                                <w:rPr>
                                  <w:rFonts w:eastAsia="Times New Roman"/>
                                </w:rPr>
                              </w:pPr>
                            </w:p>
                          </w:txbxContent>
                        </wps:txbx>
                        <wps:bodyPr/>
                      </wps:wsp>
                      <wps:wsp>
                        <wps:cNvPr id="14383" name="Oval 14383"/>
                        <wps:cNvSpPr>
                          <a:spLocks noChangeArrowheads="1"/>
                        </wps:cNvSpPr>
                        <wps:spPr bwMode="auto">
                          <a:xfrm>
                            <a:off x="2170113" y="248317"/>
                            <a:ext cx="152400" cy="152400"/>
                          </a:xfrm>
                          <a:prstGeom prst="ellipse">
                            <a:avLst/>
                          </a:prstGeom>
                          <a:solidFill>
                            <a:schemeClr val="tx2"/>
                          </a:solidFill>
                          <a:ln>
                            <a:noFill/>
                          </a:ln>
                          <a:extLst>
                            <a:ext uri="{91240B29-F687-4F45-9708-019B960494DF}">
                              <a14:hiddenLine xmlns:a14="http://schemas.microsoft.com/office/drawing/2010/main" w="9525" algn="ctr">
                                <a:solidFill>
                                  <a:srgbClr val="000000"/>
                                </a:solidFill>
                                <a:round/>
                                <a:headEnd/>
                                <a:tailEnd/>
                              </a14:hiddenLine>
                            </a:ext>
                          </a:extLst>
                        </wps:spPr>
                        <wps:txbx>
                          <w:txbxContent>
                            <w:p w14:paraId="64338F89" w14:textId="77777777" w:rsidR="007A0090" w:rsidRDefault="007A0090" w:rsidP="00632A6D">
                              <w:pPr>
                                <w:rPr>
                                  <w:rFonts w:eastAsia="Times New Roman"/>
                                </w:rPr>
                              </w:pPr>
                            </w:p>
                          </w:txbxContent>
                        </wps:txbx>
                        <wps:bodyPr/>
                      </wps:wsp>
                      <wps:wsp>
                        <wps:cNvPr id="14384" name="Oval 14384"/>
                        <wps:cNvSpPr>
                          <a:spLocks noChangeArrowheads="1"/>
                        </wps:cNvSpPr>
                        <wps:spPr bwMode="auto">
                          <a:xfrm>
                            <a:off x="2627313" y="239087"/>
                            <a:ext cx="152400" cy="152400"/>
                          </a:xfrm>
                          <a:prstGeom prst="ellipse">
                            <a:avLst/>
                          </a:prstGeom>
                          <a:solidFill>
                            <a:schemeClr val="tx2"/>
                          </a:solidFill>
                          <a:ln>
                            <a:noFill/>
                          </a:ln>
                          <a:extLst>
                            <a:ext uri="{91240B29-F687-4F45-9708-019B960494DF}">
                              <a14:hiddenLine xmlns:a14="http://schemas.microsoft.com/office/drawing/2010/main" w="9525" algn="ctr">
                                <a:solidFill>
                                  <a:srgbClr val="000000"/>
                                </a:solidFill>
                                <a:round/>
                                <a:headEnd/>
                                <a:tailEnd/>
                              </a14:hiddenLine>
                            </a:ext>
                          </a:extLst>
                        </wps:spPr>
                        <wps:txbx>
                          <w:txbxContent>
                            <w:p w14:paraId="5C2E0E83" w14:textId="77777777" w:rsidR="007A0090" w:rsidRDefault="007A0090" w:rsidP="00632A6D">
                              <w:pPr>
                                <w:rPr>
                                  <w:rFonts w:eastAsia="Times New Roman"/>
                                </w:rPr>
                              </w:pPr>
                            </w:p>
                          </w:txbxContent>
                        </wps:txbx>
                        <wps:bodyPr/>
                      </wps:wsp>
                      <wps:wsp>
                        <wps:cNvPr id="14385" name="Oval 14385"/>
                        <wps:cNvSpPr>
                          <a:spLocks noChangeArrowheads="1"/>
                        </wps:cNvSpPr>
                        <wps:spPr bwMode="auto">
                          <a:xfrm>
                            <a:off x="3490779" y="239087"/>
                            <a:ext cx="152400" cy="152400"/>
                          </a:xfrm>
                          <a:prstGeom prst="ellipse">
                            <a:avLst/>
                          </a:prstGeom>
                          <a:noFill/>
                          <a:ln w="28575" algn="ctr">
                            <a:solidFill>
                              <a:schemeClr val="tx2">
                                <a:lumMod val="60000"/>
                                <a:lumOff val="40000"/>
                              </a:schemeClr>
                            </a:solidFill>
                            <a:round/>
                            <a:headEnd/>
                            <a:tailEnd/>
                          </a:ln>
                          <a:extLst/>
                        </wps:spPr>
                        <wps:txbx>
                          <w:txbxContent>
                            <w:p w14:paraId="1A1B411A" w14:textId="77777777" w:rsidR="007A0090" w:rsidRDefault="007A0090" w:rsidP="00632A6D">
                              <w:pPr>
                                <w:rPr>
                                  <w:rFonts w:eastAsia="Times New Roman"/>
                                </w:rPr>
                              </w:pPr>
                            </w:p>
                          </w:txbxContent>
                        </wps:txbx>
                        <wps:bodyPr/>
                      </wps:wsp>
                    </wpg:wgp>
                  </a:graphicData>
                </a:graphic>
              </wp:anchor>
            </w:drawing>
          </mc:Choice>
          <mc:Fallback>
            <w:pict>
              <v:group w14:anchorId="651F06C1" id="Group 25" o:spid="_x0000_s1026" style="position:absolute;left:0;text-align:left;margin-left:-14.25pt;margin-top:38.7pt;width:489.75pt;height:59.15pt;z-index:251659264" coordsize="62203,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">
                <v:line id="Straight Connector 58" o:spid="_x0000_s1027" style="position:absolute;visibility:visible;mso-wrap-style:square" from="1000,3070" to="61960,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" strokecolor="#4f81bd [3204]" strokeweight="2pt">
                  <v:shadow on="t" color="black" opacity="24903f" origin=",.5" offset="0,.55556mm"/>
                </v:line>
                <v:oval id="Oval 59" o:spid="_x0000_s1028" style="position:absolute;left:37203;top:2390;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" fillcolor="#1f497d [3215]" stroked="f">
                  <v:textbox>
                    <w:txbxContent>
                      <w:p w14:paraId="2A397C84" w14:textId="77777777" w:rsidR="007A0090" w:rsidRDefault="007A0090" w:rsidP="00632A6D">
                        <w:pPr>
                          <w:rPr>
                            <w:rFonts w:eastAsia="Times New Roman"/>
                          </w:rPr>
                        </w:pPr>
                      </w:p>
                    </w:txbxContent>
                  </v:textbox>
                </v:oval>
                <v:oval id="Oval 60" o:spid="_x0000_s1029" style="position:absolute;left:28794;top:2483;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" filled="f" strokecolor="#548dd4 [1951]" strokeweight="2.25pt">
                  <v:textbox>
                    <w:txbxContent>
                      <w:p w14:paraId="6483F100" w14:textId="77777777" w:rsidR="007A0090" w:rsidRDefault="007A0090" w:rsidP="00632A6D">
                        <w:pPr>
                          <w:rPr>
                            <w:rFonts w:eastAsia="Times New Roman"/>
                          </w:rPr>
                        </w:pPr>
                      </w:p>
                    </w:txbxContent>
                  </v:textbox>
                </v:oval>
                <v:oval id="Oval 61" o:spid="_x0000_s1030" style="position:absolute;left:19415;top:2483;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" filled="f" strokecolor="#548dd4 [1951]" strokeweight="2.25pt">
                  <v:textbox>
                    <w:txbxContent>
                      <w:p w14:paraId="7E532C94" w14:textId="77777777" w:rsidR="007A0090" w:rsidRDefault="007A0090" w:rsidP="00632A6D">
                        <w:pPr>
                          <w:rPr>
                            <w:rFonts w:eastAsia="Times New Roman"/>
                          </w:rPr>
                        </w:pPr>
                      </w:p>
                    </w:txbxContent>
                  </v:textbox>
                </v:oval>
                <v:oval id="Oval 62" o:spid="_x0000_s1031" style="position:absolute;left:23987;top:2390;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" fillcolor="#4f81bd [3204]" stroked="f">
                  <v:textbox>
                    <w:txbxContent>
                      <w:p w14:paraId="1B11D99A" w14:textId="77777777" w:rsidR="007A0090" w:rsidRDefault="007A0090" w:rsidP="00632A6D">
                        <w:pPr>
                          <w:rPr>
                            <w:rFonts w:eastAsia="Times New Roman"/>
                          </w:rPr>
                        </w:pPr>
                      </w:p>
                    </w:txbxContent>
                  </v:textbox>
                </v:oval>
                <v:oval id="Oval 63" o:spid="_x0000_s1032" style="position:absolute;left:42021;top:2308;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" filled="f" strokecolor="#548dd4 [1951]" strokeweight="2.25pt">
                  <v:textbox>
                    <w:txbxContent>
                      <w:p w14:paraId="1CC1C2B1" w14:textId="77777777" w:rsidR="007A0090" w:rsidRDefault="007A0090" w:rsidP="00632A6D">
                        <w:pPr>
                          <w:rPr>
                            <w:rFonts w:eastAsia="Times New Roman"/>
                          </w:rPr>
                        </w:pPr>
                      </w:p>
                    </w:txbxContent>
                  </v:textbox>
                </v:oval>
                <v:shapetype id="_x0000_t202" coordsize="21600,21600" o:spt="202" path="m,l,21600r21600,l21600,xe">
                  <v:stroke joinstyle="miter"/>
                  <v:path gradientshapeok="t" o:connecttype="rect"/>
                </v:shapetype>
                <v:shape id="TextBox 1" o:spid="_x0000_s1033" type="#_x0000_t202" style="position:absolute;top:4118;width:2000;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" filled="f" stroked="f">
                  <v:textbox style="mso-fit-shape-to-text:t">
                    <w:txbxContent>
                      <w:p w14:paraId="2C1E69BB" w14:textId="77777777" w:rsidR="007A0090" w:rsidRDefault="007A0090" w:rsidP="00632A6D">
                        <w:pPr>
                          <w:pStyle w:val="NormalWeb"/>
                          <w:spacing w:before="0" w:beforeAutospacing="0" w:after="0" w:afterAutospacing="0"/>
                          <w:jc w:val="right"/>
                          <w:textAlignment w:val="baseline"/>
                        </w:pPr>
                        <w:r>
                          <w:rPr>
                            <w:rFonts w:ascii="Calibri" w:eastAsia="MS PGothic" w:hAnsi="Calibri"/>
                            <w:b/>
                            <w:bCs/>
                            <w:color w:val="00A7AC"/>
                            <w:kern w:val="24"/>
                            <w:sz w:val="32"/>
                            <w:szCs w:val="32"/>
                          </w:rPr>
                          <w:t>0</w:t>
                        </w:r>
                      </w:p>
                    </w:txbxContent>
                  </v:textbox>
                </v:shape>
                <v:shape id="TextBox 23" o:spid="_x0000_s1034" type="#_x0000_t202" style="position:absolute;left:60203;top:3927;width:2000;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" filled="f" stroked="f">
                  <v:textbox style="mso-fit-shape-to-text:t">
                    <w:txbxContent>
                      <w:p w14:paraId="74F3BA98" w14:textId="77777777" w:rsidR="007A0090" w:rsidRDefault="007A0090" w:rsidP="00632A6D">
                        <w:pPr>
                          <w:pStyle w:val="NormalWeb"/>
                          <w:spacing w:before="0" w:beforeAutospacing="0" w:after="0" w:afterAutospacing="0"/>
                          <w:jc w:val="right"/>
                          <w:textAlignment w:val="baseline"/>
                        </w:pPr>
                        <w:r>
                          <w:rPr>
                            <w:rFonts w:ascii="Calibri" w:eastAsia="MS PGothic" w:hAnsi="Calibri"/>
                            <w:b/>
                            <w:bCs/>
                            <w:color w:val="00A7AC"/>
                            <w:kern w:val="24"/>
                            <w:sz w:val="32"/>
                            <w:szCs w:val="32"/>
                          </w:rPr>
                          <w:t>1</w:t>
                        </w:r>
                      </w:p>
                    </w:txbxContent>
                  </v:textbox>
                </v:shape>
                <v:shape id="TextBox 2" o:spid="_x0000_s1035" type="#_x0000_t202" style="position:absolute;left:17891;top:104;width:4318;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" filled="f" stroked="f">
                  <v:textbox style="mso-fit-shape-to-text:t">
                    <w:txbxContent>
                      <w:p w14:paraId="5091B331" w14:textId="77777777" w:rsidR="007A0090" w:rsidRDefault="007A0090" w:rsidP="00632A6D">
                        <w:pPr>
                          <w:pStyle w:val="NormalWeb"/>
                          <w:spacing w:before="0" w:beforeAutospacing="0" w:after="0" w:afterAutospacing="0"/>
                          <w:jc w:val="right"/>
                          <w:textAlignment w:val="baseline"/>
                        </w:pPr>
                        <w:r>
                          <w:rPr>
                            <w:rFonts w:ascii="Calibri" w:eastAsia="MS PGothic" w:hAnsi="Calibri"/>
                            <w:color w:val="000000"/>
                            <w:kern w:val="24"/>
                            <w:sz w:val="18"/>
                            <w:szCs w:val="18"/>
                          </w:rPr>
                          <w:t>0.41</w:t>
                        </w:r>
                      </w:p>
                    </w:txbxContent>
                  </v:textbox>
                </v:shape>
                <v:shape id="TextBox 34" o:spid="_x0000_s1036" type="#_x0000_t202" style="position:absolute;left:27365;top:82;width:4318;height:2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" filled="f" stroked="f">
                  <v:textbox style="mso-fit-shape-to-text:t">
                    <w:txbxContent>
                      <w:p w14:paraId="4FC3EEF8" w14:textId="77777777" w:rsidR="007A0090" w:rsidRDefault="007A0090" w:rsidP="00632A6D">
                        <w:pPr>
                          <w:pStyle w:val="NormalWeb"/>
                          <w:spacing w:before="0" w:beforeAutospacing="0" w:after="0" w:afterAutospacing="0"/>
                          <w:jc w:val="right"/>
                          <w:textAlignment w:val="baseline"/>
                        </w:pPr>
                        <w:r>
                          <w:rPr>
                            <w:rFonts w:ascii="Calibri" w:eastAsia="MS PGothic" w:hAnsi="Calibri"/>
                            <w:color w:val="000000"/>
                            <w:kern w:val="24"/>
                            <w:sz w:val="18"/>
                            <w:szCs w:val="18"/>
                          </w:rPr>
                          <w:t>0.47</w:t>
                        </w:r>
                      </w:p>
                    </w:txbxContent>
                  </v:textbox>
                </v:shape>
                <v:shape id="TextBox 35" o:spid="_x0000_s1037" type="#_x0000_t202" style="position:absolute;left:33131;top:104;width:4318;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" filled="f" stroked="f">
                  <v:textbox style="mso-fit-shape-to-text:t">
                    <w:txbxContent>
                      <w:p w14:paraId="40A7967D" w14:textId="77777777" w:rsidR="007A0090" w:rsidRDefault="007A0090" w:rsidP="00632A6D">
                        <w:pPr>
                          <w:pStyle w:val="NormalWeb"/>
                          <w:spacing w:before="0" w:beforeAutospacing="0" w:after="0" w:afterAutospacing="0"/>
                          <w:jc w:val="right"/>
                          <w:textAlignment w:val="baseline"/>
                        </w:pPr>
                        <w:r>
                          <w:rPr>
                            <w:rFonts w:ascii="Calibri" w:eastAsia="MS PGothic" w:hAnsi="Calibri"/>
                            <w:color w:val="000000"/>
                            <w:kern w:val="24"/>
                            <w:sz w:val="18"/>
                            <w:szCs w:val="18"/>
                          </w:rPr>
                          <w:t>0.62</w:t>
                        </w:r>
                      </w:p>
                    </w:txbxContent>
                  </v:textbox>
                </v:shape>
                <v:shape id="TextBox 36" o:spid="_x0000_s1038" type="#_x0000_t202" style="position:absolute;left:22463;top:82;width:4318;height:2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" filled="f" stroked="f">
                  <v:textbox style="mso-fit-shape-to-text:t">
                    <w:txbxContent>
                      <w:p w14:paraId="0D004FED" w14:textId="77777777" w:rsidR="007A0090" w:rsidRDefault="007A0090" w:rsidP="00632A6D">
                        <w:pPr>
                          <w:pStyle w:val="NormalWeb"/>
                          <w:spacing w:before="0" w:beforeAutospacing="0" w:after="0" w:afterAutospacing="0"/>
                          <w:jc w:val="right"/>
                          <w:textAlignment w:val="baseline"/>
                        </w:pPr>
                        <w:r>
                          <w:rPr>
                            <w:rFonts w:ascii="Calibri" w:eastAsia="MS PGothic" w:hAnsi="Calibri"/>
                            <w:color w:val="000000"/>
                            <w:kern w:val="24"/>
                            <w:sz w:val="18"/>
                            <w:szCs w:val="18"/>
                          </w:rPr>
                          <w:t>0.45</w:t>
                        </w:r>
                      </w:p>
                    </w:txbxContent>
                  </v:textbox>
                </v:shape>
                <v:shape id="TextBox 37" o:spid="_x0000_s1039" type="#_x0000_t202" style="position:absolute;left:13573;width:4318;height:2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" filled="f" stroked="f">
                  <v:textbox style="mso-fit-shape-to-text:t">
                    <w:txbxContent>
                      <w:p w14:paraId="04565B98" w14:textId="77777777" w:rsidR="007A0090" w:rsidRDefault="007A0090" w:rsidP="00632A6D">
                        <w:pPr>
                          <w:pStyle w:val="NormalWeb"/>
                          <w:spacing w:before="0" w:beforeAutospacing="0" w:after="0" w:afterAutospacing="0"/>
                          <w:jc w:val="right"/>
                          <w:textAlignment w:val="baseline"/>
                        </w:pPr>
                        <w:r>
                          <w:rPr>
                            <w:rFonts w:ascii="Calibri" w:eastAsia="MS PGothic" w:hAnsi="Calibri"/>
                            <w:color w:val="000000"/>
                            <w:kern w:val="24"/>
                            <w:sz w:val="18"/>
                            <w:szCs w:val="18"/>
                          </w:rPr>
                          <w:t>0.13</w:t>
                        </w:r>
                      </w:p>
                    </w:txbxContent>
                  </v:textbox>
                </v:shape>
                <v:shape id="TextBox 38" o:spid="_x0000_s1040" type="#_x0000_t202" style="position:absolute;left:35679;top:104;width:4318;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" filled="f" stroked="f">
                  <v:textbox style="mso-fit-shape-to-text:t">
                    <w:txbxContent>
                      <w:p w14:paraId="4B8A67A9" w14:textId="77777777" w:rsidR="007A0090" w:rsidRDefault="007A0090" w:rsidP="00632A6D">
                        <w:pPr>
                          <w:pStyle w:val="NormalWeb"/>
                          <w:spacing w:before="0" w:beforeAutospacing="0" w:after="0" w:afterAutospacing="0"/>
                          <w:jc w:val="right"/>
                          <w:textAlignment w:val="baseline"/>
                        </w:pPr>
                        <w:r>
                          <w:rPr>
                            <w:rFonts w:ascii="Calibri" w:eastAsia="MS PGothic" w:hAnsi="Calibri"/>
                            <w:color w:val="000000"/>
                            <w:kern w:val="24"/>
                            <w:sz w:val="18"/>
                            <w:szCs w:val="18"/>
                          </w:rPr>
                          <w:t>0.65</w:t>
                        </w:r>
                      </w:p>
                    </w:txbxContent>
                  </v:textbox>
                </v:shape>
                <v:shape id="TextBox 39" o:spid="_x0000_s1041" type="#_x0000_t202" style="position:absolute;left:20177;top:104;width:4318;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" filled="f" stroked="f">
                  <v:textbox style="mso-fit-shape-to-text:t">
                    <w:txbxContent>
                      <w:p w14:paraId="79581554" w14:textId="77777777" w:rsidR="007A0090" w:rsidRDefault="007A0090" w:rsidP="00632A6D">
                        <w:pPr>
                          <w:pStyle w:val="NormalWeb"/>
                          <w:spacing w:before="0" w:beforeAutospacing="0" w:after="0" w:afterAutospacing="0"/>
                          <w:jc w:val="right"/>
                          <w:textAlignment w:val="baseline"/>
                        </w:pPr>
                        <w:r>
                          <w:rPr>
                            <w:rFonts w:ascii="Calibri" w:eastAsia="MS PGothic" w:hAnsi="Calibri"/>
                            <w:color w:val="000000"/>
                            <w:kern w:val="24"/>
                            <w:sz w:val="18"/>
                            <w:szCs w:val="18"/>
                          </w:rPr>
                          <w:t>0.43</w:t>
                        </w:r>
                      </w:p>
                    </w:txbxContent>
                  </v:textbox>
                </v:shape>
                <v:shape id="TextBox 36" o:spid="_x0000_s1042" type="#_x0000_t202" style="position:absolute;left:25003;top:82;width:4318;height:2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" filled="f" stroked="f">
                  <v:textbox style="mso-fit-shape-to-text:t">
                    <w:txbxContent>
                      <w:p w14:paraId="36089AB2" w14:textId="77777777" w:rsidR="007A0090" w:rsidRDefault="007A0090" w:rsidP="00632A6D">
                        <w:pPr>
                          <w:pStyle w:val="NormalWeb"/>
                          <w:spacing w:before="0" w:beforeAutospacing="0" w:after="0" w:afterAutospacing="0"/>
                          <w:jc w:val="right"/>
                          <w:textAlignment w:val="baseline"/>
                        </w:pPr>
                        <w:r>
                          <w:rPr>
                            <w:rFonts w:ascii="Calibri" w:eastAsia="MS PGothic" w:hAnsi="Calibri"/>
                            <w:color w:val="000000"/>
                            <w:kern w:val="24"/>
                            <w:sz w:val="18"/>
                            <w:szCs w:val="18"/>
                          </w:rPr>
                          <w:t>0.46</w:t>
                        </w:r>
                      </w:p>
                    </w:txbxContent>
                  </v:textbox>
                </v:shape>
                <v:shape id="TextBox 38" o:spid="_x0000_s1043" type="#_x0000_t202" style="position:absolute;left:40497;width:4318;height:2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" filled="f" stroked="f">
                  <v:textbox style="mso-fit-shape-to-text:t">
                    <w:txbxContent>
                      <w:p w14:paraId="01B06B9A" w14:textId="77777777" w:rsidR="007A0090" w:rsidRDefault="007A0090" w:rsidP="00632A6D">
                        <w:pPr>
                          <w:pStyle w:val="NormalWeb"/>
                          <w:spacing w:before="0" w:beforeAutospacing="0" w:after="0" w:afterAutospacing="0"/>
                          <w:jc w:val="right"/>
                          <w:textAlignment w:val="baseline"/>
                        </w:pPr>
                        <w:r>
                          <w:rPr>
                            <w:rFonts w:ascii="Calibri" w:eastAsia="MS PGothic" w:hAnsi="Calibri"/>
                            <w:color w:val="000000"/>
                            <w:kern w:val="24"/>
                            <w:sz w:val="18"/>
                            <w:szCs w:val="18"/>
                          </w:rPr>
                          <w:t>0.80</w:t>
                        </w:r>
                      </w:p>
                    </w:txbxContent>
                  </v:textbox>
                </v:shape>
                <v:oval id="Oval 14381" o:spid="_x0000_s1044" style="position:absolute;left:14843;top:2390;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" fillcolor="#1f497d [3215]" stroked="f">
                  <v:textbox>
                    <w:txbxContent>
                      <w:p w14:paraId="2D3AD0A4" w14:textId="77777777" w:rsidR="007A0090" w:rsidRDefault="007A0090" w:rsidP="00632A6D">
                        <w:pPr>
                          <w:rPr>
                            <w:rFonts w:eastAsia="Times New Roman"/>
                          </w:rPr>
                        </w:pPr>
                      </w:p>
                    </w:txbxContent>
                  </v:textbox>
                </v:oval>
                <v:oval id="Oval 14382" o:spid="_x0000_s1045" style="position:absolute;left:24241;top:2390;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" fillcolor="#1f497d [3215]" stroked="f">
                  <v:textbox>
                    <w:txbxContent>
                      <w:p w14:paraId="2192E6B9" w14:textId="77777777" w:rsidR="007A0090" w:rsidRDefault="007A0090" w:rsidP="00632A6D">
                        <w:pPr>
                          <w:rPr>
                            <w:rFonts w:eastAsia="Times New Roman"/>
                          </w:rPr>
                        </w:pPr>
                      </w:p>
                    </w:txbxContent>
                  </v:textbox>
                </v:oval>
                <v:oval id="Oval 14383" o:spid="_x0000_s1046" style="position:absolute;left:21701;top:2483;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" fillcolor="#1f497d [3215]" stroked="f">
                  <v:textbox>
                    <w:txbxContent>
                      <w:p w14:paraId="64338F89" w14:textId="77777777" w:rsidR="007A0090" w:rsidRDefault="007A0090" w:rsidP="00632A6D">
                        <w:pPr>
                          <w:rPr>
                            <w:rFonts w:eastAsia="Times New Roman"/>
                          </w:rPr>
                        </w:pPr>
                      </w:p>
                    </w:txbxContent>
                  </v:textbox>
                </v:oval>
                <v:oval id="Oval 14384" o:spid="_x0000_s1047" style="position:absolute;left:26273;top:2390;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" fillcolor="#1f497d [3215]" stroked="f">
                  <v:textbox>
                    <w:txbxContent>
                      <w:p w14:paraId="5C2E0E83" w14:textId="77777777" w:rsidR="007A0090" w:rsidRDefault="007A0090" w:rsidP="00632A6D">
                        <w:pPr>
                          <w:rPr>
                            <w:rFonts w:eastAsia="Times New Roman"/>
                          </w:rPr>
                        </w:pPr>
                      </w:p>
                    </w:txbxContent>
                  </v:textbox>
                </v:oval>
                <v:oval id="Oval 14385" o:spid="_x0000_s1048" style="position:absolute;left:34907;top:2390;width:152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" filled="f" strokecolor="#548dd4 [1951]" strokeweight="2.25pt">
                  <v:textbox>
                    <w:txbxContent>
                      <w:p w14:paraId="1A1B411A" w14:textId="77777777" w:rsidR="007A0090" w:rsidRDefault="007A0090" w:rsidP="00632A6D">
                        <w:pPr>
                          <w:rPr>
                            <w:rFonts w:eastAsia="Times New Roman"/>
                          </w:rPr>
                        </w:pPr>
                      </w:p>
                    </w:txbxContent>
                  </v:textbox>
                </v:oval>
              </v:group>
            </w:pict>
          </mc:Fallback>
        </mc:AlternateContent>
      </w:r>
      <w:r w:rsidRPr="001F0FEB">
        <w:rPr>
          <w:rFonts w:asciiTheme="majorHAnsi" w:eastAsia="Times New Roman" w:hAnsiTheme="majorHAnsi" w:cs="Times New Roman"/>
          <w:bCs/>
          <w:iCs/>
          <w:color w:val="000000"/>
          <w:sz w:val="24"/>
          <w:szCs w:val="24"/>
          <w:lang w:val="es-ES_tradnl"/>
        </w:rPr>
        <w:t>En la siguiente línea se distribuyen las probabilidades de participar que se les asigna</w:t>
      </w:r>
      <w:r w:rsidR="00742755">
        <w:rPr>
          <w:rFonts w:asciiTheme="majorHAnsi" w:eastAsia="Times New Roman" w:hAnsiTheme="majorHAnsi" w:cs="Times New Roman"/>
          <w:bCs/>
          <w:iCs/>
          <w:color w:val="000000"/>
          <w:sz w:val="24"/>
          <w:szCs w:val="24"/>
          <w:lang w:val="es-ES_tradnl"/>
        </w:rPr>
        <w:t xml:space="preserve"> a cada hogar</w:t>
      </w:r>
      <w:r w:rsidRPr="001F0FEB">
        <w:rPr>
          <w:rFonts w:asciiTheme="majorHAnsi" w:eastAsia="Times New Roman" w:hAnsiTheme="majorHAnsi" w:cs="Times New Roman"/>
          <w:bCs/>
          <w:iCs/>
          <w:color w:val="000000"/>
          <w:sz w:val="24"/>
          <w:szCs w:val="24"/>
          <w:lang w:val="es-ES_tradnl"/>
        </w:rPr>
        <w:t xml:space="preserve"> según sus características</w:t>
      </w:r>
      <w:r w:rsidR="00742755">
        <w:rPr>
          <w:rFonts w:asciiTheme="majorHAnsi" w:eastAsia="Times New Roman" w:hAnsiTheme="majorHAnsi" w:cs="Times New Roman"/>
          <w:bCs/>
          <w:iCs/>
          <w:color w:val="000000"/>
          <w:sz w:val="24"/>
          <w:szCs w:val="24"/>
          <w:lang w:val="es-ES_tradnl"/>
        </w:rPr>
        <w:t xml:space="preserve"> (</w:t>
      </w:r>
      <w:r w:rsidR="00DF7F17">
        <w:rPr>
          <w:rFonts w:asciiTheme="majorHAnsi" w:eastAsia="Times New Roman" w:hAnsiTheme="majorHAnsi" w:cs="Times New Roman"/>
          <w:bCs/>
          <w:iCs/>
          <w:color w:val="000000"/>
          <w:sz w:val="24"/>
          <w:szCs w:val="24"/>
          <w:lang w:val="es-ES_tradnl"/>
        </w:rPr>
        <w:t>círculo</w:t>
      </w:r>
      <w:r w:rsidR="00742755">
        <w:rPr>
          <w:rFonts w:asciiTheme="majorHAnsi" w:eastAsia="Times New Roman" w:hAnsiTheme="majorHAnsi" w:cs="Times New Roman"/>
          <w:bCs/>
          <w:iCs/>
          <w:color w:val="000000"/>
          <w:sz w:val="24"/>
          <w:szCs w:val="24"/>
          <w:lang w:val="es-ES_tradnl"/>
        </w:rPr>
        <w:t xml:space="preserve"> = tratados; </w:t>
      </w:r>
      <w:r w:rsidR="00DF7F17">
        <w:rPr>
          <w:rFonts w:asciiTheme="majorHAnsi" w:eastAsia="Times New Roman" w:hAnsiTheme="majorHAnsi" w:cs="Times New Roman"/>
          <w:bCs/>
          <w:iCs/>
          <w:color w:val="000000"/>
          <w:sz w:val="24"/>
          <w:szCs w:val="24"/>
          <w:lang w:val="es-ES_tradnl"/>
        </w:rPr>
        <w:t>círculo sólido</w:t>
      </w:r>
      <w:r w:rsidR="00742755">
        <w:rPr>
          <w:rFonts w:asciiTheme="majorHAnsi" w:eastAsia="Times New Roman" w:hAnsiTheme="majorHAnsi" w:cs="Times New Roman"/>
          <w:bCs/>
          <w:iCs/>
          <w:color w:val="000000"/>
          <w:sz w:val="24"/>
          <w:szCs w:val="24"/>
          <w:lang w:val="es-ES_tradnl"/>
        </w:rPr>
        <w:t xml:space="preserve"> = control)</w:t>
      </w:r>
      <w:r w:rsidRPr="001F0FEB">
        <w:rPr>
          <w:rFonts w:asciiTheme="majorHAnsi" w:eastAsia="Times New Roman" w:hAnsiTheme="majorHAnsi" w:cs="Times New Roman"/>
          <w:bCs/>
          <w:iCs/>
          <w:color w:val="000000"/>
          <w:sz w:val="24"/>
          <w:szCs w:val="24"/>
          <w:lang w:val="es-ES_tradnl"/>
        </w:rPr>
        <w:t>.</w:t>
      </w:r>
    </w:p>
    <w:p w14:paraId="69AE006F" w14:textId="77777777" w:rsidR="00632A6D" w:rsidRDefault="00632A6D" w:rsidP="00632A6D">
      <w:pPr>
        <w:rPr>
          <w:rFonts w:asciiTheme="majorHAnsi" w:eastAsia="Times New Roman" w:hAnsiTheme="majorHAnsi" w:cs="Times New Roman"/>
          <w:b/>
          <w:bCs/>
          <w:iCs/>
          <w:color w:val="000000"/>
          <w:sz w:val="24"/>
          <w:szCs w:val="24"/>
          <w:lang w:val="es-ES_tradnl"/>
        </w:rPr>
      </w:pPr>
    </w:p>
    <w:p w14:paraId="5353805C" w14:textId="77777777" w:rsidR="00632A6D" w:rsidRDefault="00632A6D" w:rsidP="00632A6D">
      <w:pPr>
        <w:rPr>
          <w:rFonts w:asciiTheme="majorHAnsi" w:eastAsia="Times New Roman" w:hAnsiTheme="majorHAnsi" w:cs="Times New Roman"/>
          <w:b/>
          <w:bCs/>
          <w:iCs/>
          <w:color w:val="000000"/>
          <w:sz w:val="24"/>
          <w:szCs w:val="24"/>
          <w:lang w:val="es-ES_tradnl"/>
        </w:rPr>
      </w:pPr>
    </w:p>
    <w:p w14:paraId="457021B0" w14:textId="77777777" w:rsidR="00632A6D" w:rsidRDefault="00AC20B7" w:rsidP="00632A6D">
      <w:pPr>
        <w:jc w:val="both"/>
        <w:rPr>
          <w:rFonts w:asciiTheme="majorHAnsi" w:eastAsia="Times New Roman" w:hAnsiTheme="majorHAnsi" w:cs="Times New Roman"/>
          <w:bCs/>
          <w:iCs/>
          <w:color w:val="000000"/>
          <w:sz w:val="24"/>
          <w:szCs w:val="24"/>
          <w:lang w:val="es-ES_tradnl"/>
        </w:rPr>
      </w:pPr>
      <w:r>
        <w:rPr>
          <w:rFonts w:asciiTheme="majorHAnsi" w:eastAsia="Times New Roman" w:hAnsiTheme="majorHAnsi" w:cs="Times New Roman"/>
          <w:b/>
          <w:bCs/>
          <w:iCs/>
          <w:color w:val="000000"/>
          <w:sz w:val="24"/>
          <w:szCs w:val="24"/>
          <w:lang w:val="es-ES_tradnl"/>
        </w:rPr>
        <w:t>Pregunta 10</w:t>
      </w:r>
      <w:r w:rsidR="00200719">
        <w:rPr>
          <w:rFonts w:asciiTheme="majorHAnsi" w:eastAsia="Times New Roman" w:hAnsiTheme="majorHAnsi" w:cs="Times New Roman"/>
          <w:b/>
          <w:bCs/>
          <w:iCs/>
          <w:color w:val="000000"/>
          <w:sz w:val="24"/>
          <w:szCs w:val="24"/>
          <w:lang w:val="es-ES_tradnl"/>
        </w:rPr>
        <w:t xml:space="preserve">: </w:t>
      </w:r>
      <w:r w:rsidR="00632A6D" w:rsidRPr="001F0FEB">
        <w:rPr>
          <w:rFonts w:asciiTheme="majorHAnsi" w:eastAsia="Times New Roman" w:hAnsiTheme="majorHAnsi" w:cs="Times New Roman"/>
          <w:bCs/>
          <w:iCs/>
          <w:color w:val="000000"/>
          <w:sz w:val="24"/>
          <w:szCs w:val="24"/>
          <w:lang w:val="es-ES_tradnl"/>
        </w:rPr>
        <w:t>¿Cuáles dos hogares dejaría afuera del estudio por no cumplir con el supuesto de soporte común?</w:t>
      </w:r>
      <w:r w:rsidR="00632A6D">
        <w:rPr>
          <w:rFonts w:asciiTheme="majorHAnsi" w:eastAsia="Times New Roman" w:hAnsiTheme="majorHAnsi" w:cs="Times New Roman"/>
          <w:bCs/>
          <w:iCs/>
          <w:color w:val="000000"/>
          <w:sz w:val="24"/>
          <w:szCs w:val="24"/>
          <w:lang w:val="es-ES_tradnl"/>
        </w:rPr>
        <w:t xml:space="preserve"> ¿Por qué?</w:t>
      </w:r>
    </w:p>
    <w:tbl>
      <w:tblPr>
        <w:tblStyle w:val="TableGrid"/>
        <w:tblW w:w="0" w:type="auto"/>
        <w:tblInd w:w="108" w:type="dxa"/>
        <w:tblBorders>
          <w:top w:val="none" w:sz="0" w:space="0" w:color="auto"/>
          <w:left w:val="none" w:sz="0" w:space="0" w:color="auto"/>
          <w:right w:val="none" w:sz="0" w:space="0" w:color="auto"/>
        </w:tblBorders>
        <w:tblLook w:val="04A0" w:firstRow="1" w:lastRow="0" w:firstColumn="1" w:lastColumn="0" w:noHBand="0" w:noVBand="1"/>
      </w:tblPr>
      <w:tblGrid>
        <w:gridCol w:w="9252"/>
      </w:tblGrid>
      <w:tr w:rsidR="004B1E87" w14:paraId="371F03C7" w14:textId="77777777" w:rsidTr="004B1E87">
        <w:trPr>
          <w:trHeight w:val="378"/>
        </w:trPr>
        <w:tc>
          <w:tcPr>
            <w:tcW w:w="9468" w:type="dxa"/>
          </w:tcPr>
          <w:p w14:paraId="79C935B9" w14:textId="77777777" w:rsidR="004B1E87" w:rsidRDefault="004B1E87" w:rsidP="00DC11E9">
            <w:pPr>
              <w:spacing w:before="120" w:line="240" w:lineRule="atLeast"/>
              <w:rPr>
                <w:rFonts w:asciiTheme="majorHAnsi" w:eastAsia="Times New Roman" w:hAnsiTheme="majorHAnsi" w:cs="Times New Roman"/>
                <w:color w:val="000000"/>
                <w:sz w:val="24"/>
                <w:szCs w:val="24"/>
                <w:lang w:val="es-ES_tradnl"/>
              </w:rPr>
            </w:pPr>
          </w:p>
        </w:tc>
      </w:tr>
      <w:tr w:rsidR="004B1E87" w14:paraId="35BF62A6" w14:textId="77777777" w:rsidTr="00B57E14">
        <w:trPr>
          <w:trHeight w:val="377"/>
        </w:trPr>
        <w:tc>
          <w:tcPr>
            <w:tcW w:w="9468" w:type="dxa"/>
          </w:tcPr>
          <w:p w14:paraId="3BE0AFA7" w14:textId="77777777" w:rsidR="004B1E87" w:rsidRDefault="004B1E87" w:rsidP="00DC11E9">
            <w:pPr>
              <w:spacing w:before="120" w:line="240" w:lineRule="atLeast"/>
              <w:rPr>
                <w:rFonts w:asciiTheme="majorHAnsi" w:eastAsia="Times New Roman" w:hAnsiTheme="majorHAnsi" w:cs="Times New Roman"/>
                <w:color w:val="000000"/>
                <w:sz w:val="24"/>
                <w:szCs w:val="24"/>
                <w:lang w:val="es-ES_tradnl"/>
              </w:rPr>
            </w:pPr>
          </w:p>
        </w:tc>
      </w:tr>
    </w:tbl>
    <w:p w14:paraId="0A385100" w14:textId="77777777" w:rsidR="004B1E87" w:rsidRDefault="004B1E87" w:rsidP="00632A6D">
      <w:pPr>
        <w:jc w:val="both"/>
        <w:rPr>
          <w:rFonts w:asciiTheme="majorHAnsi" w:eastAsia="Times New Roman" w:hAnsiTheme="majorHAnsi" w:cs="Times New Roman"/>
          <w:bCs/>
          <w:iCs/>
          <w:color w:val="000000"/>
          <w:sz w:val="24"/>
          <w:szCs w:val="24"/>
          <w:lang w:val="es-ES_tradnl"/>
        </w:rPr>
      </w:pPr>
    </w:p>
    <w:p w14:paraId="2D88268C" w14:textId="77777777" w:rsidR="00632A6D" w:rsidRDefault="00632A6D" w:rsidP="00632A6D">
      <w:pPr>
        <w:jc w:val="both"/>
        <w:rPr>
          <w:rFonts w:asciiTheme="majorHAnsi" w:eastAsia="Times New Roman" w:hAnsiTheme="majorHAnsi" w:cs="Times New Roman"/>
          <w:bCs/>
          <w:iCs/>
          <w:color w:val="000000"/>
          <w:sz w:val="24"/>
          <w:szCs w:val="24"/>
          <w:lang w:val="es-ES_tradnl"/>
        </w:rPr>
      </w:pPr>
      <w:r w:rsidRPr="004B4E7A">
        <w:rPr>
          <w:rFonts w:asciiTheme="majorHAnsi" w:eastAsia="Times New Roman" w:hAnsiTheme="majorHAnsi" w:cs="Times New Roman"/>
          <w:b/>
          <w:bCs/>
          <w:iCs/>
          <w:color w:val="000000"/>
          <w:sz w:val="24"/>
          <w:szCs w:val="24"/>
          <w:lang w:val="es-ES_tradnl"/>
        </w:rPr>
        <w:lastRenderedPageBreak/>
        <w:t xml:space="preserve">Pregunta </w:t>
      </w:r>
      <w:r w:rsidR="00AC20B7">
        <w:rPr>
          <w:rFonts w:asciiTheme="majorHAnsi" w:eastAsia="Times New Roman" w:hAnsiTheme="majorHAnsi" w:cs="Times New Roman"/>
          <w:b/>
          <w:bCs/>
          <w:iCs/>
          <w:color w:val="000000"/>
          <w:sz w:val="24"/>
          <w:szCs w:val="24"/>
          <w:lang w:val="es-ES_tradnl"/>
        </w:rPr>
        <w:t>11</w:t>
      </w:r>
      <w:r w:rsidR="00AC6E24">
        <w:rPr>
          <w:rFonts w:asciiTheme="majorHAnsi" w:eastAsia="Times New Roman" w:hAnsiTheme="majorHAnsi" w:cs="Times New Roman"/>
          <w:b/>
          <w:bCs/>
          <w:iCs/>
          <w:color w:val="000000"/>
          <w:sz w:val="24"/>
          <w:szCs w:val="24"/>
          <w:lang w:val="es-ES_tradnl"/>
        </w:rPr>
        <w:t>:</w:t>
      </w:r>
      <w:r>
        <w:rPr>
          <w:rFonts w:asciiTheme="majorHAnsi" w:eastAsia="Times New Roman" w:hAnsiTheme="majorHAnsi" w:cs="Times New Roman"/>
          <w:bCs/>
          <w:iCs/>
          <w:color w:val="000000"/>
          <w:sz w:val="24"/>
          <w:szCs w:val="24"/>
          <w:lang w:val="es-ES_tradnl"/>
        </w:rPr>
        <w:t xml:space="preserve"> Cuando uno realiza este método para que ambos grupos se asemejen, ¿qué supuesto se está haciendo respecto a variables no observables?</w:t>
      </w:r>
    </w:p>
    <w:tbl>
      <w:tblPr>
        <w:tblStyle w:val="TableGrid"/>
        <w:tblW w:w="0" w:type="auto"/>
        <w:tblInd w:w="108" w:type="dxa"/>
        <w:tblBorders>
          <w:top w:val="none" w:sz="0" w:space="0" w:color="auto"/>
          <w:left w:val="none" w:sz="0" w:space="0" w:color="auto"/>
          <w:right w:val="none" w:sz="0" w:space="0" w:color="auto"/>
        </w:tblBorders>
        <w:tblLook w:val="04A0" w:firstRow="1" w:lastRow="0" w:firstColumn="1" w:lastColumn="0" w:noHBand="0" w:noVBand="1"/>
      </w:tblPr>
      <w:tblGrid>
        <w:gridCol w:w="9252"/>
      </w:tblGrid>
      <w:tr w:rsidR="00B57E14" w:rsidRPr="00A131C2" w14:paraId="16FD9FCF" w14:textId="77777777" w:rsidTr="00DC11E9">
        <w:trPr>
          <w:trHeight w:val="378"/>
        </w:trPr>
        <w:tc>
          <w:tcPr>
            <w:tcW w:w="9468" w:type="dxa"/>
          </w:tcPr>
          <w:p w14:paraId="5B3B8F84" w14:textId="77777777" w:rsidR="00B57E14" w:rsidRDefault="00B57E14" w:rsidP="00DC11E9">
            <w:pPr>
              <w:spacing w:before="120" w:line="240" w:lineRule="atLeast"/>
              <w:rPr>
                <w:rFonts w:asciiTheme="majorHAnsi" w:eastAsia="Times New Roman" w:hAnsiTheme="majorHAnsi" w:cs="Times New Roman"/>
                <w:color w:val="000000"/>
                <w:sz w:val="24"/>
                <w:szCs w:val="24"/>
                <w:lang w:val="es-ES_tradnl"/>
              </w:rPr>
            </w:pPr>
          </w:p>
        </w:tc>
      </w:tr>
      <w:tr w:rsidR="00B57E14" w:rsidRPr="00A131C2" w14:paraId="66AC0D30" w14:textId="77777777" w:rsidTr="00DC11E9">
        <w:trPr>
          <w:trHeight w:val="377"/>
        </w:trPr>
        <w:tc>
          <w:tcPr>
            <w:tcW w:w="9468" w:type="dxa"/>
          </w:tcPr>
          <w:p w14:paraId="1AE88E69" w14:textId="77777777" w:rsidR="00B57E14" w:rsidRDefault="00B57E14" w:rsidP="00DC11E9">
            <w:pPr>
              <w:spacing w:before="120" w:line="240" w:lineRule="atLeast"/>
              <w:rPr>
                <w:rFonts w:asciiTheme="majorHAnsi" w:eastAsia="Times New Roman" w:hAnsiTheme="majorHAnsi" w:cs="Times New Roman"/>
                <w:color w:val="000000"/>
                <w:sz w:val="24"/>
                <w:szCs w:val="24"/>
                <w:lang w:val="es-ES_tradnl"/>
              </w:rPr>
            </w:pPr>
          </w:p>
        </w:tc>
      </w:tr>
    </w:tbl>
    <w:p w14:paraId="7182C95E" w14:textId="77777777" w:rsidR="00B57E14" w:rsidRDefault="00B57E14" w:rsidP="00632A6D">
      <w:pPr>
        <w:jc w:val="both"/>
        <w:rPr>
          <w:rFonts w:asciiTheme="majorHAnsi" w:eastAsia="Times New Roman" w:hAnsiTheme="majorHAnsi" w:cs="Times New Roman"/>
          <w:bCs/>
          <w:iCs/>
          <w:color w:val="000000"/>
          <w:sz w:val="24"/>
          <w:szCs w:val="24"/>
          <w:lang w:val="es-ES_tradnl"/>
        </w:rPr>
      </w:pPr>
    </w:p>
    <w:p w14:paraId="417420AC" w14:textId="77777777" w:rsidR="00FF359C" w:rsidRPr="00AC6E24" w:rsidRDefault="00FF359C" w:rsidP="00937ACF">
      <w:pPr>
        <w:spacing w:after="0" w:line="240" w:lineRule="atLeast"/>
        <w:jc w:val="center"/>
        <w:outlineLvl w:val="0"/>
        <w:rPr>
          <w:rFonts w:asciiTheme="majorHAnsi" w:eastAsia="Times New Roman" w:hAnsiTheme="majorHAnsi" w:cs="Times New Roman"/>
          <w:b/>
          <w:bCs/>
          <w:color w:val="000000"/>
          <w:sz w:val="24"/>
          <w:szCs w:val="24"/>
          <w:lang w:val="es-ES_tradnl"/>
        </w:rPr>
      </w:pPr>
      <w:r w:rsidRPr="00AC6E24">
        <w:rPr>
          <w:rFonts w:asciiTheme="majorHAnsi" w:eastAsia="Times New Roman" w:hAnsiTheme="majorHAnsi" w:cs="Times New Roman"/>
          <w:b/>
          <w:bCs/>
          <w:color w:val="000000"/>
          <w:sz w:val="24"/>
          <w:szCs w:val="24"/>
          <w:lang w:val="es-ES_tradnl"/>
        </w:rPr>
        <w:t>Conclusión</w:t>
      </w:r>
    </w:p>
    <w:p w14:paraId="1F163456" w14:textId="77777777" w:rsidR="00532201" w:rsidRPr="00AC6E24" w:rsidRDefault="00532201" w:rsidP="00FF359C">
      <w:pPr>
        <w:spacing w:after="0" w:line="240" w:lineRule="atLeast"/>
        <w:jc w:val="center"/>
        <w:rPr>
          <w:rFonts w:asciiTheme="majorHAnsi" w:eastAsia="Times New Roman" w:hAnsiTheme="majorHAnsi" w:cs="Times New Roman"/>
          <w:color w:val="000000"/>
          <w:sz w:val="24"/>
          <w:szCs w:val="24"/>
          <w:lang w:val="es-ES_tradnl"/>
        </w:rPr>
      </w:pPr>
    </w:p>
    <w:tbl>
      <w:tblPr>
        <w:tblStyle w:val="TableGrid"/>
        <w:tblW w:w="9000" w:type="dxa"/>
        <w:tblInd w:w="108" w:type="dxa"/>
        <w:tblLook w:val="04A0" w:firstRow="1" w:lastRow="0" w:firstColumn="1" w:lastColumn="0" w:noHBand="0" w:noVBand="1"/>
      </w:tblPr>
      <w:tblGrid>
        <w:gridCol w:w="6300"/>
        <w:gridCol w:w="2700"/>
      </w:tblGrid>
      <w:tr w:rsidR="00B5448B" w:rsidRPr="00A131C2" w14:paraId="5CB52689" w14:textId="77777777" w:rsidTr="003B46C0">
        <w:tc>
          <w:tcPr>
            <w:tcW w:w="9000" w:type="dxa"/>
            <w:gridSpan w:val="2"/>
          </w:tcPr>
          <w:p w14:paraId="31E29684" w14:textId="77777777" w:rsidR="00B5448B" w:rsidRPr="00AC6E24" w:rsidRDefault="00B5448B" w:rsidP="002F2220">
            <w:pPr>
              <w:spacing w:line="240" w:lineRule="atLeast"/>
              <w:jc w:val="both"/>
              <w:rPr>
                <w:rFonts w:asciiTheme="majorHAnsi" w:eastAsia="Times New Roman" w:hAnsiTheme="majorHAnsi" w:cs="Times New Roman"/>
                <w:b/>
                <w:color w:val="000000"/>
                <w:sz w:val="24"/>
                <w:szCs w:val="24"/>
                <w:lang w:val="es-ES_tradnl"/>
              </w:rPr>
            </w:pPr>
            <w:r w:rsidRPr="00AC6E24">
              <w:rPr>
                <w:rFonts w:asciiTheme="majorHAnsi" w:eastAsia="Times New Roman" w:hAnsiTheme="majorHAnsi" w:cs="Times New Roman"/>
                <w:b/>
                <w:color w:val="000000"/>
                <w:sz w:val="24"/>
                <w:szCs w:val="24"/>
                <w:lang w:val="es-ES_tradnl"/>
              </w:rPr>
              <w:t xml:space="preserve">Tabla </w:t>
            </w:r>
            <w:r w:rsidR="00844621">
              <w:rPr>
                <w:rFonts w:asciiTheme="majorHAnsi" w:eastAsia="Times New Roman" w:hAnsiTheme="majorHAnsi" w:cs="Times New Roman"/>
                <w:b/>
                <w:color w:val="000000"/>
                <w:sz w:val="24"/>
                <w:szCs w:val="24"/>
                <w:lang w:val="es-ES_tradnl"/>
              </w:rPr>
              <w:t>6</w:t>
            </w:r>
            <w:r w:rsidRPr="00AC6E24">
              <w:rPr>
                <w:rFonts w:asciiTheme="majorHAnsi" w:eastAsia="Times New Roman" w:hAnsiTheme="majorHAnsi" w:cs="Times New Roman"/>
                <w:b/>
                <w:color w:val="000000"/>
                <w:sz w:val="24"/>
                <w:szCs w:val="24"/>
                <w:lang w:val="es-ES_tradnl"/>
              </w:rPr>
              <w:t>: Resultados de la campaña según los distintos métodos</w:t>
            </w:r>
          </w:p>
        </w:tc>
      </w:tr>
      <w:tr w:rsidR="00B5448B" w:rsidRPr="00AC6E24" w14:paraId="07B2A4D1" w14:textId="77777777" w:rsidTr="003B46C0">
        <w:tc>
          <w:tcPr>
            <w:tcW w:w="6300" w:type="dxa"/>
          </w:tcPr>
          <w:p w14:paraId="2C9434C8" w14:textId="77777777" w:rsidR="00B5448B" w:rsidRPr="00AC6E24" w:rsidRDefault="00B5448B" w:rsidP="00FF359C">
            <w:pPr>
              <w:spacing w:line="240" w:lineRule="atLeast"/>
              <w:jc w:val="both"/>
              <w:rPr>
                <w:rFonts w:asciiTheme="majorHAnsi" w:eastAsia="Times New Roman" w:hAnsiTheme="majorHAnsi" w:cs="Times New Roman"/>
                <w:b/>
                <w:color w:val="000000"/>
                <w:sz w:val="24"/>
                <w:szCs w:val="24"/>
                <w:lang w:val="es-ES_tradnl"/>
              </w:rPr>
            </w:pPr>
            <w:r w:rsidRPr="00AC6E24">
              <w:rPr>
                <w:rFonts w:asciiTheme="majorHAnsi" w:eastAsia="Times New Roman" w:hAnsiTheme="majorHAnsi" w:cs="Times New Roman"/>
                <w:b/>
                <w:color w:val="000000"/>
                <w:sz w:val="24"/>
                <w:szCs w:val="24"/>
                <w:lang w:val="es-ES_tradnl"/>
              </w:rPr>
              <w:t>Método</w:t>
            </w:r>
          </w:p>
        </w:tc>
        <w:tc>
          <w:tcPr>
            <w:tcW w:w="2700" w:type="dxa"/>
          </w:tcPr>
          <w:p w14:paraId="4CB99C6B" w14:textId="77777777" w:rsidR="00B5448B" w:rsidRPr="00AC6E24" w:rsidRDefault="00B5448B" w:rsidP="00FF359C">
            <w:pPr>
              <w:spacing w:line="240" w:lineRule="atLeast"/>
              <w:jc w:val="both"/>
              <w:rPr>
                <w:rFonts w:asciiTheme="majorHAnsi" w:eastAsia="Times New Roman" w:hAnsiTheme="majorHAnsi" w:cs="Times New Roman"/>
                <w:b/>
                <w:color w:val="000000"/>
                <w:sz w:val="24"/>
                <w:szCs w:val="24"/>
                <w:lang w:val="es-ES_tradnl"/>
              </w:rPr>
            </w:pPr>
            <w:r w:rsidRPr="00AC6E24">
              <w:rPr>
                <w:rFonts w:asciiTheme="majorHAnsi" w:eastAsia="Times New Roman" w:hAnsiTheme="majorHAnsi" w:cs="Times New Roman"/>
                <w:b/>
                <w:color w:val="000000"/>
                <w:sz w:val="24"/>
                <w:szCs w:val="24"/>
                <w:lang w:val="es-ES_tradnl"/>
              </w:rPr>
              <w:t>Impacto Estimado</w:t>
            </w:r>
          </w:p>
        </w:tc>
      </w:tr>
      <w:tr w:rsidR="00B5448B" w:rsidRPr="00AC6E24" w14:paraId="711AA0F8" w14:textId="77777777" w:rsidTr="003B46C0">
        <w:tc>
          <w:tcPr>
            <w:tcW w:w="6300" w:type="dxa"/>
          </w:tcPr>
          <w:p w14:paraId="6B69A7A3" w14:textId="77777777" w:rsidR="00B5448B" w:rsidRPr="00AC6E24" w:rsidRDefault="00B5448B" w:rsidP="00FF359C">
            <w:pPr>
              <w:spacing w:line="240" w:lineRule="atLeast"/>
              <w:jc w:val="both"/>
              <w:rPr>
                <w:rFonts w:asciiTheme="majorHAnsi" w:eastAsia="Times New Roman" w:hAnsiTheme="majorHAnsi" w:cs="Times New Roman"/>
                <w:color w:val="000000"/>
                <w:sz w:val="24"/>
                <w:szCs w:val="24"/>
                <w:lang w:val="es-ES_tradnl"/>
              </w:rPr>
            </w:pPr>
            <w:r w:rsidRPr="00AC6E24">
              <w:rPr>
                <w:rFonts w:asciiTheme="majorHAnsi" w:eastAsia="Times New Roman" w:hAnsiTheme="majorHAnsi" w:cs="Times New Roman"/>
                <w:color w:val="000000"/>
                <w:sz w:val="24"/>
                <w:szCs w:val="24"/>
                <w:lang w:val="es-ES_tradnl"/>
              </w:rPr>
              <w:t>Método 1: Diferencia simple</w:t>
            </w:r>
          </w:p>
        </w:tc>
        <w:tc>
          <w:tcPr>
            <w:tcW w:w="2700" w:type="dxa"/>
          </w:tcPr>
          <w:p w14:paraId="4F50FD84" w14:textId="4A3FC90C" w:rsidR="00B5448B" w:rsidRPr="00AC6E24" w:rsidRDefault="00844621" w:rsidP="00FF359C">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10,9</w:t>
            </w:r>
            <w:r w:rsidR="00B5448B" w:rsidRPr="00AC6E24">
              <w:rPr>
                <w:rFonts w:asciiTheme="majorHAnsi" w:eastAsia="Times New Roman" w:hAnsiTheme="majorHAnsi" w:cs="Times New Roman"/>
                <w:color w:val="000000"/>
                <w:sz w:val="24"/>
                <w:szCs w:val="24"/>
                <w:lang w:val="es-ES_tradnl"/>
              </w:rPr>
              <w:t xml:space="preserve"> pp*</w:t>
            </w:r>
          </w:p>
        </w:tc>
      </w:tr>
      <w:tr w:rsidR="00844621" w:rsidRPr="00AC6E24" w14:paraId="01B40554" w14:textId="77777777" w:rsidTr="003B46C0">
        <w:tc>
          <w:tcPr>
            <w:tcW w:w="6300" w:type="dxa"/>
          </w:tcPr>
          <w:p w14:paraId="259E3924" w14:textId="0C10B4DE" w:rsidR="00844621" w:rsidRDefault="00844621" w:rsidP="00631620">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 xml:space="preserve">Método 2: Regresión </w:t>
            </w:r>
            <w:r w:rsidR="00742755">
              <w:rPr>
                <w:rFonts w:asciiTheme="majorHAnsi" w:eastAsia="Times New Roman" w:hAnsiTheme="majorHAnsi" w:cs="Times New Roman"/>
                <w:color w:val="000000"/>
                <w:sz w:val="24"/>
                <w:szCs w:val="24"/>
                <w:lang w:val="es-ES_tradnl"/>
              </w:rPr>
              <w:t>multivariable</w:t>
            </w:r>
          </w:p>
        </w:tc>
        <w:tc>
          <w:tcPr>
            <w:tcW w:w="2700" w:type="dxa"/>
          </w:tcPr>
          <w:p w14:paraId="4202D50C" w14:textId="77F76483" w:rsidR="00844621" w:rsidRPr="00AC6E24" w:rsidRDefault="00742755" w:rsidP="00FF359C">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6</w:t>
            </w:r>
            <w:r w:rsidR="00844621">
              <w:rPr>
                <w:rFonts w:asciiTheme="majorHAnsi" w:eastAsia="Times New Roman" w:hAnsiTheme="majorHAnsi" w:cs="Times New Roman"/>
                <w:color w:val="000000"/>
                <w:sz w:val="24"/>
                <w:szCs w:val="24"/>
                <w:lang w:val="es-ES_tradnl"/>
              </w:rPr>
              <w:t>,1 pp**</w:t>
            </w:r>
          </w:p>
        </w:tc>
      </w:tr>
      <w:tr w:rsidR="00B5448B" w:rsidRPr="00AC6E24" w14:paraId="04E6799C" w14:textId="77777777" w:rsidTr="003B46C0">
        <w:tc>
          <w:tcPr>
            <w:tcW w:w="6300" w:type="dxa"/>
          </w:tcPr>
          <w:p w14:paraId="723D246E" w14:textId="77777777" w:rsidR="00B5448B" w:rsidRPr="00AC6E24" w:rsidRDefault="00844621" w:rsidP="00631620">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Método 3</w:t>
            </w:r>
            <w:r w:rsidR="00B5448B" w:rsidRPr="00AC6E24">
              <w:rPr>
                <w:rFonts w:asciiTheme="majorHAnsi" w:eastAsia="Times New Roman" w:hAnsiTheme="majorHAnsi" w:cs="Times New Roman"/>
                <w:color w:val="000000"/>
                <w:sz w:val="24"/>
                <w:szCs w:val="24"/>
                <w:lang w:val="es-ES_tradnl"/>
              </w:rPr>
              <w:t xml:space="preserve">: </w:t>
            </w:r>
            <w:r w:rsidR="00631620" w:rsidRPr="00AC6E24">
              <w:rPr>
                <w:rFonts w:asciiTheme="majorHAnsi" w:eastAsia="Times New Roman" w:hAnsiTheme="majorHAnsi" w:cs="Times New Roman"/>
                <w:color w:val="000000"/>
                <w:sz w:val="24"/>
                <w:szCs w:val="24"/>
                <w:lang w:val="es-ES_tradnl"/>
              </w:rPr>
              <w:t>Diferencia</w:t>
            </w:r>
            <w:r w:rsidR="00C37B86">
              <w:rPr>
                <w:rFonts w:asciiTheme="majorHAnsi" w:eastAsia="Times New Roman" w:hAnsiTheme="majorHAnsi" w:cs="Times New Roman"/>
                <w:color w:val="000000"/>
                <w:sz w:val="24"/>
                <w:szCs w:val="24"/>
                <w:lang w:val="es-ES_tradnl"/>
              </w:rPr>
              <w:t>s</w:t>
            </w:r>
            <w:r w:rsidR="00631620" w:rsidRPr="00AC6E24">
              <w:rPr>
                <w:rFonts w:asciiTheme="majorHAnsi" w:eastAsia="Times New Roman" w:hAnsiTheme="majorHAnsi" w:cs="Times New Roman"/>
                <w:color w:val="000000"/>
                <w:sz w:val="24"/>
                <w:szCs w:val="24"/>
                <w:lang w:val="es-ES_tradnl"/>
              </w:rPr>
              <w:t xml:space="preserve"> en diferencias</w:t>
            </w:r>
          </w:p>
        </w:tc>
        <w:tc>
          <w:tcPr>
            <w:tcW w:w="2700" w:type="dxa"/>
          </w:tcPr>
          <w:p w14:paraId="2EAB83A7" w14:textId="77777777" w:rsidR="00B5448B" w:rsidRPr="00AC6E24" w:rsidRDefault="00B5448B" w:rsidP="00FF359C">
            <w:pPr>
              <w:spacing w:line="240" w:lineRule="atLeast"/>
              <w:jc w:val="both"/>
              <w:rPr>
                <w:rFonts w:asciiTheme="majorHAnsi" w:eastAsia="Times New Roman" w:hAnsiTheme="majorHAnsi" w:cs="Times New Roman"/>
                <w:color w:val="000000"/>
                <w:sz w:val="24"/>
                <w:szCs w:val="24"/>
                <w:lang w:val="es-ES_tradnl"/>
              </w:rPr>
            </w:pPr>
            <w:r w:rsidRPr="00AC6E24">
              <w:rPr>
                <w:rFonts w:asciiTheme="majorHAnsi" w:eastAsia="Times New Roman" w:hAnsiTheme="majorHAnsi" w:cs="Times New Roman"/>
                <w:color w:val="000000"/>
                <w:sz w:val="24"/>
                <w:szCs w:val="24"/>
                <w:lang w:val="es-ES_tradnl"/>
              </w:rPr>
              <w:t>2,6 pp**</w:t>
            </w:r>
          </w:p>
        </w:tc>
      </w:tr>
      <w:tr w:rsidR="00B5448B" w:rsidRPr="00AC6E24" w14:paraId="7089E6D0" w14:textId="77777777" w:rsidTr="003B46C0">
        <w:tc>
          <w:tcPr>
            <w:tcW w:w="6300" w:type="dxa"/>
          </w:tcPr>
          <w:p w14:paraId="18D40448" w14:textId="77777777" w:rsidR="00B5448B" w:rsidRPr="00AC6E24" w:rsidRDefault="00844621" w:rsidP="00844621">
            <w:pPr>
              <w:spacing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Método 4</w:t>
            </w:r>
            <w:r w:rsidR="00B5448B" w:rsidRPr="00AC6E24">
              <w:rPr>
                <w:rFonts w:asciiTheme="majorHAnsi" w:eastAsia="Times New Roman" w:hAnsiTheme="majorHAnsi" w:cs="Times New Roman"/>
                <w:color w:val="000000"/>
                <w:sz w:val="24"/>
                <w:szCs w:val="24"/>
                <w:lang w:val="es-ES_tradnl"/>
              </w:rPr>
              <w:t>: Experimento aleatorio</w:t>
            </w:r>
          </w:p>
        </w:tc>
        <w:tc>
          <w:tcPr>
            <w:tcW w:w="2700" w:type="dxa"/>
          </w:tcPr>
          <w:p w14:paraId="18B4F0E3" w14:textId="77777777" w:rsidR="00B5448B" w:rsidRPr="00AC6E24" w:rsidRDefault="00B5448B" w:rsidP="00FF359C">
            <w:pPr>
              <w:spacing w:line="240" w:lineRule="atLeast"/>
              <w:jc w:val="both"/>
              <w:rPr>
                <w:rFonts w:asciiTheme="majorHAnsi" w:eastAsia="Times New Roman" w:hAnsiTheme="majorHAnsi" w:cs="Times New Roman"/>
                <w:color w:val="000000"/>
                <w:sz w:val="24"/>
                <w:szCs w:val="24"/>
                <w:lang w:val="es-ES_tradnl"/>
              </w:rPr>
            </w:pPr>
            <w:r w:rsidRPr="00AC6E24">
              <w:rPr>
                <w:rFonts w:asciiTheme="majorHAnsi" w:eastAsia="Times New Roman" w:hAnsiTheme="majorHAnsi" w:cs="Times New Roman"/>
                <w:color w:val="000000"/>
                <w:sz w:val="24"/>
                <w:szCs w:val="24"/>
                <w:lang w:val="es-ES_tradnl"/>
              </w:rPr>
              <w:t>0,12 pp</w:t>
            </w:r>
          </w:p>
        </w:tc>
      </w:tr>
    </w:tbl>
    <w:p w14:paraId="7568BC29" w14:textId="77777777" w:rsidR="00B5448B" w:rsidRPr="00AC6E24" w:rsidRDefault="00B5448B" w:rsidP="00FF359C">
      <w:pPr>
        <w:spacing w:after="0" w:line="240" w:lineRule="atLeast"/>
        <w:jc w:val="both"/>
        <w:rPr>
          <w:rFonts w:asciiTheme="majorHAnsi" w:eastAsia="Times New Roman" w:hAnsiTheme="majorHAnsi" w:cs="Times New Roman"/>
          <w:color w:val="000000"/>
          <w:sz w:val="24"/>
          <w:szCs w:val="24"/>
          <w:lang w:val="es-ES_tradnl"/>
        </w:rPr>
      </w:pPr>
    </w:p>
    <w:p w14:paraId="4E0761D0" w14:textId="77777777" w:rsidR="00B5448B" w:rsidRPr="00AC6E24" w:rsidRDefault="00B5448B" w:rsidP="00FF359C">
      <w:pPr>
        <w:spacing w:after="0" w:line="240" w:lineRule="atLeast"/>
        <w:jc w:val="both"/>
        <w:rPr>
          <w:rFonts w:asciiTheme="majorHAnsi" w:eastAsia="Times New Roman" w:hAnsiTheme="majorHAnsi" w:cs="Times New Roman"/>
          <w:color w:val="000000"/>
          <w:sz w:val="24"/>
          <w:szCs w:val="24"/>
          <w:lang w:val="es-ES_tradnl"/>
        </w:rPr>
      </w:pPr>
    </w:p>
    <w:p w14:paraId="0C403837" w14:textId="6E4271EE" w:rsidR="00FF359C" w:rsidRDefault="00FF359C" w:rsidP="00FF359C">
      <w:pPr>
        <w:spacing w:after="0" w:line="240" w:lineRule="atLeast"/>
        <w:jc w:val="both"/>
        <w:rPr>
          <w:rFonts w:asciiTheme="majorHAnsi" w:eastAsia="Times New Roman" w:hAnsiTheme="majorHAnsi" w:cs="Times New Roman"/>
          <w:color w:val="000000"/>
          <w:sz w:val="24"/>
          <w:szCs w:val="24"/>
          <w:lang w:val="es-ES_tradnl"/>
        </w:rPr>
      </w:pPr>
      <w:r w:rsidRPr="00AC6E24">
        <w:rPr>
          <w:rFonts w:asciiTheme="majorHAnsi" w:eastAsia="Times New Roman" w:hAnsiTheme="majorHAnsi" w:cs="Times New Roman"/>
          <w:color w:val="000000"/>
          <w:sz w:val="24"/>
          <w:szCs w:val="24"/>
          <w:lang w:val="es-ES_tradnl"/>
        </w:rPr>
        <w:t xml:space="preserve">La Tabla </w:t>
      </w:r>
      <w:r w:rsidR="00844621">
        <w:rPr>
          <w:rFonts w:asciiTheme="majorHAnsi" w:eastAsia="Times New Roman" w:hAnsiTheme="majorHAnsi" w:cs="Times New Roman"/>
          <w:color w:val="000000"/>
          <w:sz w:val="24"/>
          <w:szCs w:val="24"/>
          <w:lang w:val="es-ES_tradnl"/>
        </w:rPr>
        <w:t>6</w:t>
      </w:r>
      <w:r w:rsidRPr="00AC6E24">
        <w:rPr>
          <w:rFonts w:asciiTheme="majorHAnsi" w:eastAsia="Times New Roman" w:hAnsiTheme="majorHAnsi" w:cs="Times New Roman"/>
          <w:color w:val="000000"/>
          <w:sz w:val="24"/>
          <w:szCs w:val="24"/>
          <w:lang w:val="es-ES_tradnl"/>
        </w:rPr>
        <w:t xml:space="preserve"> muestra los efectos estimados de la campaña tele</w:t>
      </w:r>
      <w:r w:rsidR="00B014B7" w:rsidRPr="00AC6E24">
        <w:rPr>
          <w:rFonts w:asciiTheme="majorHAnsi" w:eastAsia="Times New Roman" w:hAnsiTheme="majorHAnsi" w:cs="Times New Roman"/>
          <w:color w:val="000000"/>
          <w:sz w:val="24"/>
          <w:szCs w:val="24"/>
          <w:lang w:val="es-ES_tradnl"/>
        </w:rPr>
        <w:t>fónica</w:t>
      </w:r>
      <w:r w:rsidRPr="00AC6E24">
        <w:rPr>
          <w:rFonts w:asciiTheme="majorHAnsi" w:eastAsia="Times New Roman" w:hAnsiTheme="majorHAnsi" w:cs="Times New Roman"/>
          <w:color w:val="000000"/>
          <w:sz w:val="24"/>
          <w:szCs w:val="24"/>
          <w:lang w:val="es-ES_tradnl"/>
        </w:rPr>
        <w:t xml:space="preserve"> </w:t>
      </w:r>
      <w:r w:rsidR="00B014B7" w:rsidRPr="00AC6E24">
        <w:rPr>
          <w:rFonts w:asciiTheme="majorHAnsi" w:eastAsia="Times New Roman" w:hAnsiTheme="majorHAnsi" w:cs="Times New Roman"/>
          <w:color w:val="000000"/>
          <w:sz w:val="24"/>
          <w:szCs w:val="24"/>
          <w:lang w:val="es-ES_tradnl"/>
        </w:rPr>
        <w:t>con</w:t>
      </w:r>
      <w:r w:rsidRPr="00AC6E24">
        <w:rPr>
          <w:rFonts w:asciiTheme="majorHAnsi" w:eastAsia="Times New Roman" w:hAnsiTheme="majorHAnsi" w:cs="Times New Roman"/>
          <w:color w:val="000000"/>
          <w:sz w:val="24"/>
          <w:szCs w:val="24"/>
          <w:lang w:val="es-ES_tradnl"/>
        </w:rPr>
        <w:t xml:space="preserve"> los distintos métodos analizados en este estudio de caso. Como se puede ver, </w:t>
      </w:r>
      <w:r w:rsidR="00D92CD8">
        <w:rPr>
          <w:rFonts w:asciiTheme="majorHAnsi" w:eastAsia="Times New Roman" w:hAnsiTheme="majorHAnsi" w:cs="Times New Roman"/>
          <w:color w:val="000000"/>
          <w:sz w:val="24"/>
          <w:szCs w:val="24"/>
          <w:lang w:val="es-ES_tradnl"/>
        </w:rPr>
        <w:t>diferentes</w:t>
      </w:r>
      <w:r w:rsidRPr="00AC6E24">
        <w:rPr>
          <w:rFonts w:asciiTheme="majorHAnsi" w:eastAsia="Times New Roman" w:hAnsiTheme="majorHAnsi" w:cs="Times New Roman"/>
          <w:color w:val="000000"/>
          <w:sz w:val="24"/>
          <w:szCs w:val="24"/>
          <w:lang w:val="es-ES_tradnl"/>
        </w:rPr>
        <w:t xml:space="preserve"> métodos producen </w:t>
      </w:r>
      <w:r w:rsidR="00D92CD8">
        <w:rPr>
          <w:rFonts w:asciiTheme="majorHAnsi" w:eastAsia="Times New Roman" w:hAnsiTheme="majorHAnsi" w:cs="Times New Roman"/>
          <w:color w:val="000000"/>
          <w:sz w:val="24"/>
          <w:szCs w:val="24"/>
          <w:lang w:val="es-ES_tradnl"/>
        </w:rPr>
        <w:t>diferentes</w:t>
      </w:r>
      <w:r w:rsidR="00D92CD8" w:rsidRPr="00AC6E24">
        <w:rPr>
          <w:rFonts w:asciiTheme="majorHAnsi" w:eastAsia="Times New Roman" w:hAnsiTheme="majorHAnsi" w:cs="Times New Roman"/>
          <w:color w:val="000000"/>
          <w:sz w:val="24"/>
          <w:szCs w:val="24"/>
          <w:lang w:val="es-ES_tradnl"/>
        </w:rPr>
        <w:t xml:space="preserve"> resultados</w:t>
      </w:r>
      <w:r w:rsidRPr="00AC6E24">
        <w:rPr>
          <w:rFonts w:asciiTheme="majorHAnsi" w:eastAsia="Times New Roman" w:hAnsiTheme="majorHAnsi" w:cs="Times New Roman"/>
          <w:color w:val="000000"/>
          <w:sz w:val="24"/>
          <w:szCs w:val="24"/>
          <w:lang w:val="es-ES_tradnl"/>
        </w:rPr>
        <w:t>. Por tanto, es fundamental elegir el método apropiado. El propósito de este estudio de caso no fue evaluar una campaña telefónica específica, sino probar varios métodos de evaluación en este contexto particular.</w:t>
      </w:r>
    </w:p>
    <w:p w14:paraId="16B94CAE" w14:textId="77777777" w:rsidR="007C5E89" w:rsidRDefault="007C5E89" w:rsidP="00FF359C">
      <w:pPr>
        <w:spacing w:after="0" w:line="240" w:lineRule="atLeast"/>
        <w:jc w:val="both"/>
        <w:rPr>
          <w:rFonts w:asciiTheme="majorHAnsi" w:eastAsia="Times New Roman" w:hAnsiTheme="majorHAnsi" w:cs="Times New Roman"/>
          <w:color w:val="000000"/>
          <w:sz w:val="24"/>
          <w:szCs w:val="24"/>
          <w:lang w:val="es-ES_tradnl"/>
        </w:rPr>
      </w:pPr>
    </w:p>
    <w:p w14:paraId="5DBF799D" w14:textId="77777777" w:rsidR="00844621" w:rsidRDefault="00844621">
      <w:pP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br w:type="page"/>
      </w:r>
    </w:p>
    <w:p w14:paraId="15A9640A" w14:textId="77777777" w:rsidR="00844621" w:rsidRDefault="00844621" w:rsidP="00844621">
      <w:pPr>
        <w:spacing w:after="0" w:line="240" w:lineRule="atLeast"/>
        <w:ind w:firstLine="360"/>
        <w:jc w:val="center"/>
        <w:rPr>
          <w:rFonts w:asciiTheme="majorHAnsi" w:eastAsia="Times New Roman" w:hAnsiTheme="majorHAnsi" w:cs="Times New Roman"/>
          <w:b/>
          <w:bCs/>
          <w:color w:val="000000"/>
          <w:sz w:val="24"/>
          <w:szCs w:val="24"/>
          <w:lang w:val="es-ES_tradnl"/>
        </w:rPr>
      </w:pPr>
      <w:r>
        <w:rPr>
          <w:rFonts w:asciiTheme="majorHAnsi" w:eastAsia="Times New Roman" w:hAnsiTheme="majorHAnsi" w:cs="Times New Roman"/>
          <w:b/>
          <w:bCs/>
          <w:color w:val="000000"/>
          <w:sz w:val="24"/>
          <w:szCs w:val="24"/>
          <w:lang w:val="es-ES_tradnl"/>
        </w:rPr>
        <w:lastRenderedPageBreak/>
        <w:t>ANEXO</w:t>
      </w:r>
    </w:p>
    <w:p w14:paraId="1E6F8B9B" w14:textId="77777777" w:rsidR="00844621" w:rsidRPr="00F151E4" w:rsidRDefault="00844621" w:rsidP="00F151E4">
      <w:pPr>
        <w:spacing w:after="0" w:line="240" w:lineRule="atLeast"/>
        <w:rPr>
          <w:rFonts w:asciiTheme="majorHAnsi" w:eastAsia="Times New Roman" w:hAnsiTheme="majorHAnsi" w:cs="Times New Roman"/>
          <w:b/>
          <w:bCs/>
          <w:color w:val="000000"/>
          <w:sz w:val="24"/>
          <w:szCs w:val="24"/>
          <w:u w:val="single"/>
          <w:lang w:val="es-ES_tradnl"/>
        </w:rPr>
      </w:pPr>
      <w:r w:rsidRPr="00F151E4">
        <w:rPr>
          <w:rFonts w:asciiTheme="majorHAnsi" w:eastAsia="Times New Roman" w:hAnsiTheme="majorHAnsi" w:cs="Times New Roman"/>
          <w:b/>
          <w:bCs/>
          <w:color w:val="000000"/>
          <w:sz w:val="24"/>
          <w:szCs w:val="24"/>
          <w:u w:val="single"/>
          <w:lang w:val="es-ES_tradnl"/>
        </w:rPr>
        <w:t>Método 6. Variables instrumentales:</w:t>
      </w:r>
    </w:p>
    <w:p w14:paraId="384B8716" w14:textId="77777777" w:rsidR="00844621" w:rsidRPr="00FF359C" w:rsidRDefault="00844621" w:rsidP="00844621">
      <w:pPr>
        <w:spacing w:before="120" w:after="0"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b/>
          <w:bCs/>
          <w:color w:val="000000"/>
          <w:sz w:val="24"/>
          <w:szCs w:val="24"/>
          <w:lang w:val="es-ES_tradnl"/>
        </w:rPr>
        <w:t xml:space="preserve">De </w:t>
      </w:r>
      <w:r w:rsidRPr="00786E9A">
        <w:rPr>
          <w:rFonts w:asciiTheme="majorHAnsi" w:eastAsia="Times New Roman" w:hAnsiTheme="majorHAnsi" w:cs="Times New Roman"/>
          <w:b/>
          <w:bCs/>
          <w:i/>
          <w:color w:val="000000"/>
          <w:sz w:val="24"/>
          <w:szCs w:val="24"/>
          <w:lang w:val="es-ES_tradnl"/>
        </w:rPr>
        <w:t>intención a tratar</w:t>
      </w:r>
      <w:r>
        <w:rPr>
          <w:rFonts w:asciiTheme="majorHAnsi" w:eastAsia="Times New Roman" w:hAnsiTheme="majorHAnsi" w:cs="Times New Roman"/>
          <w:b/>
          <w:bCs/>
          <w:color w:val="000000"/>
          <w:sz w:val="24"/>
          <w:szCs w:val="24"/>
          <w:lang w:val="es-ES_tradnl"/>
        </w:rPr>
        <w:t xml:space="preserve"> a </w:t>
      </w:r>
      <w:r w:rsidRPr="00786E9A">
        <w:rPr>
          <w:rFonts w:asciiTheme="majorHAnsi" w:eastAsia="Times New Roman" w:hAnsiTheme="majorHAnsi" w:cs="Times New Roman"/>
          <w:b/>
          <w:bCs/>
          <w:i/>
          <w:color w:val="000000"/>
          <w:sz w:val="24"/>
          <w:szCs w:val="24"/>
          <w:lang w:val="es-ES_tradnl"/>
        </w:rPr>
        <w:t>impacto local promedio sobre los tratados</w:t>
      </w:r>
      <w:r>
        <w:rPr>
          <w:rFonts w:asciiTheme="majorHAnsi" w:eastAsia="Times New Roman" w:hAnsiTheme="majorHAnsi" w:cs="Times New Roman"/>
          <w:b/>
          <w:bCs/>
          <w:color w:val="000000"/>
          <w:sz w:val="24"/>
          <w:szCs w:val="24"/>
          <w:lang w:val="es-ES_tradnl"/>
        </w:rPr>
        <w:t>.</w:t>
      </w:r>
    </w:p>
    <w:p w14:paraId="448A1F4C" w14:textId="77777777" w:rsidR="00844621" w:rsidRPr="00FF359C" w:rsidRDefault="00844621" w:rsidP="00844621">
      <w:pPr>
        <w:spacing w:before="120" w:after="0"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 xml:space="preserve">La </w:t>
      </w:r>
      <w:r w:rsidRPr="00FB3B43">
        <w:rPr>
          <w:rFonts w:asciiTheme="majorHAnsi" w:eastAsia="Times New Roman" w:hAnsiTheme="majorHAnsi" w:cs="Times New Roman"/>
          <w:color w:val="000000"/>
          <w:sz w:val="24"/>
          <w:szCs w:val="24"/>
          <w:lang w:val="es-ES_tradnl"/>
        </w:rPr>
        <w:t xml:space="preserve">Tabla </w:t>
      </w:r>
      <w:r>
        <w:rPr>
          <w:rFonts w:asciiTheme="majorHAnsi" w:eastAsia="Times New Roman" w:hAnsiTheme="majorHAnsi" w:cs="Times New Roman"/>
          <w:color w:val="000000"/>
          <w:sz w:val="24"/>
          <w:szCs w:val="24"/>
          <w:lang w:val="es-ES_tradnl"/>
        </w:rPr>
        <w:t>4b</w:t>
      </w:r>
      <w:r w:rsidRPr="00FB3B43">
        <w:rPr>
          <w:rFonts w:asciiTheme="majorHAnsi" w:eastAsia="Times New Roman" w:hAnsiTheme="majorHAnsi" w:cs="Times New Roman"/>
          <w:color w:val="000000"/>
          <w:sz w:val="24"/>
          <w:szCs w:val="24"/>
          <w:lang w:val="es-ES_tradnl"/>
        </w:rPr>
        <w:t xml:space="preserve"> muestra la simple comparación de los grupos de tratamiento y </w:t>
      </w:r>
      <w:r>
        <w:rPr>
          <w:rFonts w:asciiTheme="majorHAnsi" w:eastAsia="Times New Roman" w:hAnsiTheme="majorHAnsi" w:cs="Times New Roman"/>
          <w:color w:val="000000"/>
          <w:sz w:val="24"/>
          <w:szCs w:val="24"/>
          <w:lang w:val="es-ES_tradnl"/>
        </w:rPr>
        <w:t>comparación</w:t>
      </w:r>
      <w:r w:rsidRPr="00FB3B43">
        <w:rPr>
          <w:rFonts w:asciiTheme="majorHAnsi" w:eastAsia="Times New Roman" w:hAnsiTheme="majorHAnsi" w:cs="Times New Roman"/>
          <w:color w:val="000000"/>
          <w:sz w:val="24"/>
          <w:szCs w:val="24"/>
          <w:lang w:val="es-ES_tradnl"/>
        </w:rPr>
        <w:t xml:space="preserve">, </w:t>
      </w:r>
      <w:r>
        <w:rPr>
          <w:rFonts w:asciiTheme="majorHAnsi" w:eastAsia="Times New Roman" w:hAnsiTheme="majorHAnsi" w:cs="Times New Roman"/>
          <w:color w:val="000000"/>
          <w:sz w:val="24"/>
          <w:szCs w:val="24"/>
          <w:lang w:val="es-ES_tradnl"/>
        </w:rPr>
        <w:t xml:space="preserve">donde </w:t>
      </w:r>
      <w:r w:rsidRPr="00FB3B43">
        <w:rPr>
          <w:rFonts w:asciiTheme="majorHAnsi" w:eastAsia="Times New Roman" w:hAnsiTheme="majorHAnsi" w:cs="Times New Roman"/>
          <w:color w:val="000000"/>
          <w:sz w:val="24"/>
          <w:szCs w:val="24"/>
          <w:lang w:val="es-ES_tradnl"/>
        </w:rPr>
        <w:t xml:space="preserve">el grupo de tratamiento consiste de todos aquellos que reciben llamadas telefónicas de </w:t>
      </w:r>
      <w:r>
        <w:rPr>
          <w:rFonts w:asciiTheme="majorHAnsi" w:eastAsia="Times New Roman" w:hAnsiTheme="majorHAnsi" w:cs="Times New Roman"/>
          <w:color w:val="000000"/>
          <w:sz w:val="24"/>
          <w:szCs w:val="24"/>
          <w:lang w:val="es-ES_tradnl"/>
        </w:rPr>
        <w:t xml:space="preserve">la </w:t>
      </w:r>
      <w:r w:rsidRPr="00FB3B43">
        <w:rPr>
          <w:rFonts w:asciiTheme="majorHAnsi" w:eastAsia="Times New Roman" w:hAnsiTheme="majorHAnsi" w:cs="Times New Roman"/>
          <w:color w:val="000000"/>
          <w:sz w:val="24"/>
          <w:szCs w:val="24"/>
          <w:lang w:val="es-ES_tradnl"/>
        </w:rPr>
        <w:t>campaña, y el grupo de control formado por todos aquellos que no recibieron llamadas telefónicas. Este impacto estimado no toma en cuenta el hecho de que</w:t>
      </w:r>
      <w:r>
        <w:rPr>
          <w:rFonts w:asciiTheme="majorHAnsi" w:eastAsia="Times New Roman" w:hAnsiTheme="majorHAnsi" w:cs="Times New Roman"/>
          <w:color w:val="000000"/>
          <w:sz w:val="24"/>
          <w:szCs w:val="24"/>
          <w:lang w:val="es-ES_tradnl"/>
        </w:rPr>
        <w:t xml:space="preserve"> 6.000 personas en el grupo de </w:t>
      </w:r>
      <w:r w:rsidRPr="00FB3B43">
        <w:rPr>
          <w:rFonts w:asciiTheme="majorHAnsi" w:eastAsia="Times New Roman" w:hAnsiTheme="majorHAnsi" w:cs="Times New Roman"/>
          <w:color w:val="000000"/>
          <w:sz w:val="24"/>
          <w:szCs w:val="24"/>
          <w:lang w:val="es-ES_tradnl"/>
        </w:rPr>
        <w:t>tratamiento fueron llamad</w:t>
      </w:r>
      <w:r>
        <w:rPr>
          <w:rFonts w:asciiTheme="majorHAnsi" w:eastAsia="Times New Roman" w:hAnsiTheme="majorHAnsi" w:cs="Times New Roman"/>
          <w:color w:val="000000"/>
          <w:sz w:val="24"/>
          <w:szCs w:val="24"/>
          <w:lang w:val="es-ES_tradnl"/>
        </w:rPr>
        <w:t>a</w:t>
      </w:r>
      <w:r w:rsidRPr="00FB3B43">
        <w:rPr>
          <w:rFonts w:asciiTheme="majorHAnsi" w:eastAsia="Times New Roman" w:hAnsiTheme="majorHAnsi" w:cs="Times New Roman"/>
          <w:color w:val="000000"/>
          <w:sz w:val="24"/>
          <w:szCs w:val="24"/>
          <w:lang w:val="es-ES_tradnl"/>
        </w:rPr>
        <w:t xml:space="preserve">s, pero no </w:t>
      </w:r>
      <w:r>
        <w:rPr>
          <w:rFonts w:asciiTheme="majorHAnsi" w:eastAsia="Times New Roman" w:hAnsiTheme="majorHAnsi" w:cs="Times New Roman"/>
          <w:color w:val="000000"/>
          <w:sz w:val="24"/>
          <w:szCs w:val="24"/>
          <w:lang w:val="es-ES_tradnl"/>
        </w:rPr>
        <w:t>atendieron</w:t>
      </w:r>
      <w:r w:rsidRPr="00FB3B43">
        <w:rPr>
          <w:rFonts w:asciiTheme="majorHAnsi" w:eastAsia="Times New Roman" w:hAnsiTheme="majorHAnsi" w:cs="Times New Roman"/>
          <w:color w:val="000000"/>
          <w:sz w:val="24"/>
          <w:szCs w:val="24"/>
          <w:lang w:val="es-ES_tradnl"/>
        </w:rPr>
        <w:t>. </w:t>
      </w:r>
      <w:r>
        <w:rPr>
          <w:rFonts w:asciiTheme="majorHAnsi" w:eastAsia="Times New Roman" w:hAnsiTheme="majorHAnsi" w:cs="Times New Roman"/>
          <w:color w:val="000000"/>
          <w:sz w:val="24"/>
          <w:szCs w:val="24"/>
          <w:lang w:val="es-ES_tradnl"/>
        </w:rPr>
        <w:t xml:space="preserve">Por lo tanto, esa estimación se denomina </w:t>
      </w:r>
      <w:r w:rsidRPr="00E64392">
        <w:rPr>
          <w:rFonts w:asciiTheme="majorHAnsi" w:eastAsia="Times New Roman" w:hAnsiTheme="majorHAnsi" w:cs="Times New Roman"/>
          <w:i/>
          <w:color w:val="000000"/>
          <w:sz w:val="24"/>
          <w:szCs w:val="24"/>
          <w:lang w:val="es-ES_tradnl"/>
        </w:rPr>
        <w:t>Intención a Tratar</w:t>
      </w:r>
      <w:r>
        <w:rPr>
          <w:rFonts w:asciiTheme="majorHAnsi" w:eastAsia="Times New Roman" w:hAnsiTheme="majorHAnsi" w:cs="Times New Roman"/>
          <w:color w:val="000000"/>
          <w:sz w:val="24"/>
          <w:szCs w:val="24"/>
          <w:lang w:val="es-ES_tradnl"/>
        </w:rPr>
        <w:t>.</w:t>
      </w:r>
    </w:p>
    <w:p w14:paraId="01DF8B51" w14:textId="77777777" w:rsidR="00844621" w:rsidRDefault="00844621" w:rsidP="00844621">
      <w:pPr>
        <w:spacing w:before="120" w:after="0" w:line="240" w:lineRule="atLeast"/>
        <w:jc w:val="both"/>
        <w:rPr>
          <w:rFonts w:asciiTheme="majorHAnsi" w:eastAsia="Times New Roman" w:hAnsiTheme="majorHAnsi" w:cs="Times New Roman"/>
          <w:color w:val="000000"/>
          <w:sz w:val="24"/>
          <w:szCs w:val="24"/>
          <w:lang w:val="es-ES_tradnl"/>
        </w:rPr>
      </w:pPr>
      <w:r w:rsidRPr="00FB3B43">
        <w:rPr>
          <w:rFonts w:asciiTheme="majorHAnsi" w:eastAsia="Times New Roman" w:hAnsiTheme="majorHAnsi" w:cs="Times New Roman"/>
          <w:color w:val="000000"/>
          <w:sz w:val="24"/>
          <w:szCs w:val="24"/>
          <w:lang w:val="es-ES_tradnl"/>
        </w:rPr>
        <w:t xml:space="preserve">Si queremos estimar el impacto de "llegar" al hogar, en lugar de sólo </w:t>
      </w:r>
      <w:r>
        <w:rPr>
          <w:rFonts w:asciiTheme="majorHAnsi" w:eastAsia="Times New Roman" w:hAnsiTheme="majorHAnsi" w:cs="Times New Roman"/>
          <w:color w:val="000000"/>
          <w:sz w:val="24"/>
          <w:szCs w:val="24"/>
          <w:lang w:val="es-ES_tradnl"/>
        </w:rPr>
        <w:t>del "llamado" a</w:t>
      </w:r>
      <w:r w:rsidRPr="00FB3B43">
        <w:rPr>
          <w:rFonts w:asciiTheme="majorHAnsi" w:eastAsia="Times New Roman" w:hAnsiTheme="majorHAnsi" w:cs="Times New Roman"/>
          <w:color w:val="000000"/>
          <w:sz w:val="24"/>
          <w:szCs w:val="24"/>
          <w:lang w:val="es-ES_tradnl"/>
        </w:rPr>
        <w:t xml:space="preserve">l hogar (es decir, el tratamiento </w:t>
      </w:r>
      <w:r>
        <w:rPr>
          <w:rFonts w:asciiTheme="majorHAnsi" w:eastAsia="Times New Roman" w:hAnsiTheme="majorHAnsi" w:cs="Times New Roman"/>
          <w:color w:val="000000"/>
          <w:sz w:val="24"/>
          <w:szCs w:val="24"/>
          <w:lang w:val="es-ES_tradnl"/>
        </w:rPr>
        <w:t>sobre los efectivamente tratados</w:t>
      </w:r>
      <w:r w:rsidRPr="00FB3B43">
        <w:rPr>
          <w:rFonts w:asciiTheme="majorHAnsi" w:eastAsia="Times New Roman" w:hAnsiTheme="majorHAnsi" w:cs="Times New Roman"/>
          <w:color w:val="000000"/>
          <w:sz w:val="24"/>
          <w:szCs w:val="24"/>
          <w:lang w:val="es-ES_tradnl"/>
        </w:rPr>
        <w:t>), entonces tendría que ajustar</w:t>
      </w:r>
      <w:r>
        <w:rPr>
          <w:rFonts w:asciiTheme="majorHAnsi" w:eastAsia="Times New Roman" w:hAnsiTheme="majorHAnsi" w:cs="Times New Roman"/>
          <w:color w:val="000000"/>
          <w:sz w:val="24"/>
          <w:szCs w:val="24"/>
          <w:lang w:val="es-ES_tradnl"/>
        </w:rPr>
        <w:t>se</w:t>
      </w:r>
      <w:r w:rsidRPr="00FB3B43">
        <w:rPr>
          <w:rFonts w:asciiTheme="majorHAnsi" w:eastAsia="Times New Roman" w:hAnsiTheme="majorHAnsi" w:cs="Times New Roman"/>
          <w:color w:val="000000"/>
          <w:sz w:val="24"/>
          <w:szCs w:val="24"/>
          <w:lang w:val="es-ES_tradnl"/>
        </w:rPr>
        <w:t xml:space="preserve"> la estimación utilizando la metodología de variables instrumentales.</w:t>
      </w:r>
    </w:p>
    <w:p w14:paraId="77F05AB2" w14:textId="77777777" w:rsidR="00844621" w:rsidRDefault="00844621" w:rsidP="00844621">
      <w:pPr>
        <w:spacing w:before="120" w:after="0" w:line="240" w:lineRule="atLeast"/>
        <w:jc w:val="both"/>
        <w:rPr>
          <w:rFonts w:asciiTheme="majorHAnsi" w:eastAsia="Times New Roman" w:hAnsiTheme="majorHAnsi" w:cs="Times New Roman"/>
          <w:color w:val="000000"/>
          <w:sz w:val="24"/>
          <w:szCs w:val="24"/>
          <w:lang w:val="es-ES_tradnl"/>
        </w:rPr>
      </w:pPr>
    </w:p>
    <w:p w14:paraId="5AD44850" w14:textId="77777777" w:rsidR="00844621" w:rsidRDefault="00844621" w:rsidP="00844621">
      <w:pPr>
        <w:spacing w:before="120" w:after="0"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Supongamos que las personas que no fueron llamadas y las que no atendieron el teléfono no se enteraron de la campaña:</w:t>
      </w:r>
    </w:p>
    <w:p w14:paraId="1CE71A54" w14:textId="77777777" w:rsidR="00F151E4" w:rsidRPr="00FF359C" w:rsidRDefault="00F151E4" w:rsidP="00844621">
      <w:pPr>
        <w:spacing w:before="120" w:after="0" w:line="240" w:lineRule="atLeast"/>
        <w:jc w:val="both"/>
        <w:rPr>
          <w:rFonts w:asciiTheme="majorHAnsi" w:eastAsia="Times New Roman" w:hAnsiTheme="majorHAnsi" w:cs="Times New Roman"/>
          <w:color w:val="000000"/>
          <w:sz w:val="24"/>
          <w:szCs w:val="24"/>
          <w:lang w:val="es-ES_tradnl"/>
        </w:rPr>
      </w:pPr>
    </w:p>
    <w:p w14:paraId="68E9C641" w14:textId="77777777" w:rsidR="00844621" w:rsidRPr="00656798" w:rsidRDefault="002332E0" w:rsidP="00844621">
      <w:pPr>
        <w:spacing w:before="120" w:after="0"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b/>
          <w:color w:val="000000"/>
          <w:sz w:val="24"/>
          <w:szCs w:val="24"/>
          <w:lang w:val="es-ES_tradnl"/>
        </w:rPr>
        <w:t>Pr</w:t>
      </w:r>
      <w:r w:rsidR="002C79BB">
        <w:rPr>
          <w:rFonts w:asciiTheme="majorHAnsi" w:eastAsia="Times New Roman" w:hAnsiTheme="majorHAnsi" w:cs="Times New Roman"/>
          <w:b/>
          <w:color w:val="000000"/>
          <w:sz w:val="24"/>
          <w:szCs w:val="24"/>
          <w:lang w:val="es-ES_tradnl"/>
        </w:rPr>
        <w:t>egunta 12</w:t>
      </w:r>
      <w:r w:rsidR="00844621" w:rsidRPr="00656798">
        <w:rPr>
          <w:rFonts w:asciiTheme="majorHAnsi" w:eastAsia="Times New Roman" w:hAnsiTheme="majorHAnsi" w:cs="Times New Roman"/>
          <w:b/>
          <w:color w:val="000000"/>
          <w:sz w:val="24"/>
          <w:szCs w:val="24"/>
          <w:lang w:val="es-ES_tradnl"/>
        </w:rPr>
        <w:t>:</w:t>
      </w:r>
      <w:r w:rsidR="00844621" w:rsidRPr="00656798">
        <w:rPr>
          <w:rFonts w:asciiTheme="majorHAnsi" w:eastAsia="Times New Roman" w:hAnsiTheme="majorHAnsi" w:cs="Times New Roman"/>
          <w:color w:val="000000"/>
          <w:sz w:val="24"/>
          <w:szCs w:val="24"/>
          <w:lang w:val="es-ES_tradnl"/>
        </w:rPr>
        <w:t xml:space="preserve"> Complete la tabla</w:t>
      </w:r>
      <w:r w:rsidR="00844621">
        <w:rPr>
          <w:rFonts w:asciiTheme="majorHAnsi" w:eastAsia="Times New Roman" w:hAnsiTheme="majorHAnsi" w:cs="Times New Roman"/>
          <w:color w:val="000000"/>
          <w:sz w:val="24"/>
          <w:szCs w:val="24"/>
          <w:lang w:val="es-ES_tradnl"/>
        </w:rPr>
        <w:t xml:space="preserve"> </w:t>
      </w:r>
    </w:p>
    <w:tbl>
      <w:tblPr>
        <w:tblW w:w="4912"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1806"/>
        <w:gridCol w:w="2441"/>
        <w:gridCol w:w="2260"/>
        <w:gridCol w:w="2678"/>
      </w:tblGrid>
      <w:tr w:rsidR="00844621" w:rsidRPr="00656798" w14:paraId="03B8349F" w14:textId="77777777" w:rsidTr="002D06FF">
        <w:trPr>
          <w:trHeight w:val="584"/>
        </w:trPr>
        <w:tc>
          <w:tcPr>
            <w:tcW w:w="983" w:type="pct"/>
            <w:shd w:val="clear" w:color="auto" w:fill="auto"/>
            <w:tcMar>
              <w:top w:w="72" w:type="dxa"/>
              <w:left w:w="144" w:type="dxa"/>
              <w:bottom w:w="72" w:type="dxa"/>
              <w:right w:w="144" w:type="dxa"/>
            </w:tcMar>
            <w:hideMark/>
          </w:tcPr>
          <w:p w14:paraId="6B679F3A" w14:textId="77777777" w:rsidR="00844621" w:rsidRPr="00656798" w:rsidRDefault="00844621" w:rsidP="002D06FF">
            <w:pPr>
              <w:spacing w:before="120" w:after="0" w:line="240" w:lineRule="atLeast"/>
              <w:jc w:val="both"/>
              <w:rPr>
                <w:rFonts w:asciiTheme="majorHAnsi" w:eastAsia="Times New Roman" w:hAnsiTheme="majorHAnsi" w:cs="Times New Roman"/>
                <w:color w:val="000000"/>
                <w:sz w:val="24"/>
                <w:szCs w:val="24"/>
              </w:rPr>
            </w:pPr>
          </w:p>
        </w:tc>
        <w:tc>
          <w:tcPr>
            <w:tcW w:w="1329" w:type="pct"/>
            <w:shd w:val="clear" w:color="auto" w:fill="auto"/>
            <w:tcMar>
              <w:top w:w="72" w:type="dxa"/>
              <w:left w:w="144" w:type="dxa"/>
              <w:bottom w:w="72" w:type="dxa"/>
              <w:right w:w="144" w:type="dxa"/>
            </w:tcMar>
            <w:vAlign w:val="center"/>
            <w:hideMark/>
          </w:tcPr>
          <w:p w14:paraId="01545854" w14:textId="77777777" w:rsidR="00844621" w:rsidRPr="00656798" w:rsidRDefault="00844621" w:rsidP="002D06FF">
            <w:pPr>
              <w:spacing w:before="120" w:after="0" w:line="240" w:lineRule="atLeast"/>
              <w:jc w:val="both"/>
              <w:rPr>
                <w:rFonts w:asciiTheme="majorHAnsi" w:eastAsia="Times New Roman" w:hAnsiTheme="majorHAnsi" w:cs="Times New Roman"/>
                <w:color w:val="000000"/>
                <w:sz w:val="24"/>
                <w:szCs w:val="24"/>
                <w:lang w:val="es-ES_tradnl"/>
              </w:rPr>
            </w:pPr>
            <w:r w:rsidRPr="00656798">
              <w:rPr>
                <w:rFonts w:asciiTheme="majorHAnsi" w:eastAsia="Times New Roman" w:hAnsiTheme="majorHAnsi" w:cs="Times New Roman"/>
                <w:b/>
                <w:bCs/>
                <w:color w:val="000000"/>
                <w:sz w:val="24"/>
                <w:szCs w:val="24"/>
                <w:lang w:val="es-ES_tradnl"/>
              </w:rPr>
              <w:t xml:space="preserve">Grupo Tratamiento: </w:t>
            </w:r>
          </w:p>
        </w:tc>
        <w:tc>
          <w:tcPr>
            <w:tcW w:w="1230" w:type="pct"/>
            <w:shd w:val="clear" w:color="auto" w:fill="auto"/>
            <w:tcMar>
              <w:top w:w="72" w:type="dxa"/>
              <w:left w:w="144" w:type="dxa"/>
              <w:bottom w:w="72" w:type="dxa"/>
              <w:right w:w="144" w:type="dxa"/>
            </w:tcMar>
            <w:vAlign w:val="center"/>
            <w:hideMark/>
          </w:tcPr>
          <w:p w14:paraId="1BCD437E" w14:textId="77777777" w:rsidR="00844621" w:rsidRPr="00656798" w:rsidRDefault="00844621" w:rsidP="002D06FF">
            <w:pPr>
              <w:spacing w:before="120" w:after="0" w:line="240" w:lineRule="atLeast"/>
              <w:jc w:val="both"/>
              <w:rPr>
                <w:rFonts w:asciiTheme="majorHAnsi" w:eastAsia="Times New Roman" w:hAnsiTheme="majorHAnsi" w:cs="Times New Roman"/>
                <w:color w:val="000000"/>
                <w:sz w:val="24"/>
                <w:szCs w:val="24"/>
                <w:lang w:val="es-ES_tradnl"/>
              </w:rPr>
            </w:pPr>
            <w:r w:rsidRPr="00656798">
              <w:rPr>
                <w:rFonts w:asciiTheme="majorHAnsi" w:eastAsia="Times New Roman" w:hAnsiTheme="majorHAnsi" w:cs="Times New Roman"/>
                <w:b/>
                <w:bCs/>
                <w:color w:val="000000"/>
                <w:sz w:val="24"/>
                <w:szCs w:val="24"/>
                <w:lang w:val="es-ES_tradnl"/>
              </w:rPr>
              <w:t xml:space="preserve">Grupo Comparación: </w:t>
            </w:r>
          </w:p>
        </w:tc>
        <w:tc>
          <w:tcPr>
            <w:tcW w:w="1458" w:type="pct"/>
            <w:shd w:val="clear" w:color="auto" w:fill="auto"/>
            <w:tcMar>
              <w:top w:w="72" w:type="dxa"/>
              <w:left w:w="144" w:type="dxa"/>
              <w:bottom w:w="72" w:type="dxa"/>
              <w:right w:w="144" w:type="dxa"/>
            </w:tcMar>
            <w:vAlign w:val="center"/>
            <w:hideMark/>
          </w:tcPr>
          <w:p w14:paraId="2CA2FC5D" w14:textId="77777777" w:rsidR="00844621" w:rsidRPr="00656798" w:rsidRDefault="00844621" w:rsidP="002D06FF">
            <w:pPr>
              <w:spacing w:before="120" w:after="0" w:line="240" w:lineRule="atLeast"/>
              <w:jc w:val="both"/>
              <w:rPr>
                <w:rFonts w:asciiTheme="majorHAnsi" w:eastAsia="Times New Roman" w:hAnsiTheme="majorHAnsi" w:cs="Times New Roman"/>
                <w:color w:val="000000"/>
                <w:sz w:val="24"/>
                <w:szCs w:val="24"/>
              </w:rPr>
            </w:pPr>
            <w:r w:rsidRPr="00656798">
              <w:rPr>
                <w:rFonts w:asciiTheme="majorHAnsi" w:eastAsia="Times New Roman" w:hAnsiTheme="majorHAnsi" w:cs="Times New Roman"/>
                <w:b/>
                <w:bCs/>
                <w:color w:val="000000"/>
                <w:sz w:val="24"/>
                <w:szCs w:val="24"/>
              </w:rPr>
              <w:t>Impacto</w:t>
            </w:r>
          </w:p>
        </w:tc>
      </w:tr>
      <w:tr w:rsidR="00844621" w:rsidRPr="00266F38" w14:paraId="42F6E8EF" w14:textId="77777777" w:rsidTr="002D06FF">
        <w:trPr>
          <w:trHeight w:val="1464"/>
        </w:trPr>
        <w:tc>
          <w:tcPr>
            <w:tcW w:w="983" w:type="pct"/>
            <w:shd w:val="clear" w:color="auto" w:fill="auto"/>
            <w:vAlign w:val="center"/>
            <w:hideMark/>
          </w:tcPr>
          <w:p w14:paraId="4CC775C4" w14:textId="77777777" w:rsidR="00844621" w:rsidRPr="00656798" w:rsidRDefault="00844621" w:rsidP="002D06FF">
            <w:pPr>
              <w:spacing w:after="0" w:line="240" w:lineRule="atLeast"/>
              <w:ind w:left="144"/>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Proporción de hogares que se enteraron de la campaña</w:t>
            </w:r>
          </w:p>
        </w:tc>
        <w:tc>
          <w:tcPr>
            <w:tcW w:w="1329" w:type="pct"/>
            <w:shd w:val="clear" w:color="auto" w:fill="auto"/>
            <w:tcMar>
              <w:top w:w="72" w:type="dxa"/>
              <w:left w:w="144" w:type="dxa"/>
              <w:bottom w:w="72" w:type="dxa"/>
              <w:right w:w="144" w:type="dxa"/>
            </w:tcMar>
            <w:vAlign w:val="center"/>
            <w:hideMark/>
          </w:tcPr>
          <w:p w14:paraId="1AFDB2AA" w14:textId="77777777" w:rsidR="00844621" w:rsidRPr="00656798" w:rsidRDefault="00844621" w:rsidP="002D06FF">
            <w:pPr>
              <w:spacing w:after="0" w:line="240" w:lineRule="atLeast"/>
              <w:jc w:val="center"/>
              <w:rPr>
                <w:rFonts w:asciiTheme="majorHAnsi" w:eastAsia="Times New Roman" w:hAnsiTheme="majorHAnsi" w:cs="Times New Roman"/>
                <w:color w:val="000000"/>
                <w:sz w:val="24"/>
                <w:szCs w:val="24"/>
                <w:lang w:val="es-ES_tradnl"/>
              </w:rPr>
            </w:pPr>
            <w:r w:rsidRPr="00656798">
              <w:rPr>
                <w:rFonts w:asciiTheme="majorHAnsi" w:eastAsia="Times New Roman" w:hAnsiTheme="majorHAnsi" w:cs="Times New Roman"/>
                <w:color w:val="000000"/>
                <w:sz w:val="24"/>
                <w:szCs w:val="24"/>
                <w:lang w:val="es-ES_tradnl"/>
              </w:rPr>
              <w:t>4</w:t>
            </w:r>
            <w:r w:rsidR="00DD32A5">
              <w:rPr>
                <w:rFonts w:asciiTheme="majorHAnsi" w:eastAsia="Times New Roman" w:hAnsiTheme="majorHAnsi" w:cs="Times New Roman"/>
                <w:color w:val="000000"/>
                <w:sz w:val="24"/>
                <w:szCs w:val="24"/>
                <w:lang w:val="es-ES_tradnl"/>
              </w:rPr>
              <w:t>.</w:t>
            </w:r>
            <w:r w:rsidRPr="00656798">
              <w:rPr>
                <w:rFonts w:asciiTheme="majorHAnsi" w:eastAsia="Times New Roman" w:hAnsiTheme="majorHAnsi" w:cs="Times New Roman"/>
                <w:color w:val="000000"/>
                <w:sz w:val="24"/>
                <w:szCs w:val="24"/>
                <w:lang w:val="es-ES_tradnl"/>
              </w:rPr>
              <w:t>000/10</w:t>
            </w:r>
            <w:r w:rsidR="00DD32A5">
              <w:rPr>
                <w:rFonts w:asciiTheme="majorHAnsi" w:eastAsia="Times New Roman" w:hAnsiTheme="majorHAnsi" w:cs="Times New Roman"/>
                <w:color w:val="000000"/>
                <w:sz w:val="24"/>
                <w:szCs w:val="24"/>
                <w:lang w:val="es-ES_tradnl"/>
              </w:rPr>
              <w:t>.</w:t>
            </w:r>
            <w:r w:rsidRPr="00656798">
              <w:rPr>
                <w:rFonts w:asciiTheme="majorHAnsi" w:eastAsia="Times New Roman" w:hAnsiTheme="majorHAnsi" w:cs="Times New Roman"/>
                <w:color w:val="000000"/>
                <w:sz w:val="24"/>
                <w:szCs w:val="24"/>
                <w:lang w:val="es-ES_tradnl"/>
              </w:rPr>
              <w:t>000</w:t>
            </w:r>
          </w:p>
        </w:tc>
        <w:tc>
          <w:tcPr>
            <w:tcW w:w="1230" w:type="pct"/>
            <w:shd w:val="clear" w:color="auto" w:fill="auto"/>
            <w:tcMar>
              <w:top w:w="72" w:type="dxa"/>
              <w:left w:w="144" w:type="dxa"/>
              <w:bottom w:w="72" w:type="dxa"/>
              <w:right w:w="144" w:type="dxa"/>
            </w:tcMar>
            <w:vAlign w:val="center"/>
            <w:hideMark/>
          </w:tcPr>
          <w:p w14:paraId="11BBE672" w14:textId="77777777" w:rsidR="00844621" w:rsidRPr="00656798" w:rsidRDefault="00844621" w:rsidP="002D06FF">
            <w:pPr>
              <w:spacing w:after="0" w:line="240" w:lineRule="atLeast"/>
              <w:jc w:val="center"/>
              <w:rPr>
                <w:rFonts w:asciiTheme="majorHAnsi" w:eastAsia="Times New Roman" w:hAnsiTheme="majorHAnsi" w:cs="Times New Roman"/>
                <w:color w:val="000000"/>
                <w:sz w:val="24"/>
                <w:szCs w:val="24"/>
                <w:lang w:val="es-ES_tradnl"/>
              </w:rPr>
            </w:pPr>
            <w:r w:rsidRPr="00656798">
              <w:rPr>
                <w:rFonts w:asciiTheme="majorHAnsi" w:eastAsia="Times New Roman" w:hAnsiTheme="majorHAnsi" w:cs="Times New Roman"/>
                <w:color w:val="000000"/>
                <w:sz w:val="24"/>
                <w:szCs w:val="24"/>
                <w:lang w:val="es-ES_tradnl"/>
              </w:rPr>
              <w:t>0</w:t>
            </w:r>
            <w:r>
              <w:rPr>
                <w:rFonts w:asciiTheme="majorHAnsi" w:eastAsia="Times New Roman" w:hAnsiTheme="majorHAnsi" w:cs="Times New Roman"/>
                <w:color w:val="000000"/>
                <w:sz w:val="24"/>
                <w:szCs w:val="24"/>
                <w:lang w:val="es-ES_tradnl"/>
              </w:rPr>
              <w:t>/75.000</w:t>
            </w:r>
          </w:p>
        </w:tc>
        <w:tc>
          <w:tcPr>
            <w:tcW w:w="1458" w:type="pct"/>
            <w:shd w:val="clear" w:color="auto" w:fill="auto"/>
            <w:tcMar>
              <w:top w:w="72" w:type="dxa"/>
              <w:left w:w="144" w:type="dxa"/>
              <w:bottom w:w="72" w:type="dxa"/>
              <w:right w:w="144" w:type="dxa"/>
            </w:tcMar>
            <w:vAlign w:val="center"/>
            <w:hideMark/>
          </w:tcPr>
          <w:p w14:paraId="70847037" w14:textId="77777777" w:rsidR="00844621" w:rsidRDefault="00844621" w:rsidP="002D06FF">
            <w:pPr>
              <w:spacing w:after="0"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Diferencia en la proporción de hogares que se enteraron de la campaña</w:t>
            </w:r>
            <w:r w:rsidRPr="00656798">
              <w:rPr>
                <w:rFonts w:asciiTheme="majorHAnsi" w:eastAsia="Times New Roman" w:hAnsiTheme="majorHAnsi" w:cs="Times New Roman"/>
                <w:color w:val="000000"/>
                <w:sz w:val="24"/>
                <w:szCs w:val="24"/>
                <w:lang w:val="es-ES_tradnl"/>
              </w:rPr>
              <w:t xml:space="preserve"> </w:t>
            </w:r>
            <w:r>
              <w:rPr>
                <w:rFonts w:asciiTheme="majorHAnsi" w:eastAsia="Times New Roman" w:hAnsiTheme="majorHAnsi" w:cs="Times New Roman"/>
                <w:color w:val="000000"/>
                <w:sz w:val="24"/>
                <w:szCs w:val="24"/>
                <w:lang w:val="es-ES_tradnl"/>
              </w:rPr>
              <w:t>entre el grupo tratamiento y control</w:t>
            </w:r>
          </w:p>
          <w:p w14:paraId="23D1CECA" w14:textId="77777777" w:rsidR="00844621" w:rsidRPr="00656798" w:rsidRDefault="00844621" w:rsidP="002D06FF">
            <w:pPr>
              <w:spacing w:after="0"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 xml:space="preserve">= …  - 0 = …. </w:t>
            </w:r>
          </w:p>
        </w:tc>
      </w:tr>
      <w:tr w:rsidR="00844621" w:rsidRPr="00656798" w14:paraId="5681317B" w14:textId="77777777" w:rsidTr="002D06FF">
        <w:trPr>
          <w:trHeight w:val="584"/>
        </w:trPr>
        <w:tc>
          <w:tcPr>
            <w:tcW w:w="983" w:type="pct"/>
            <w:shd w:val="clear" w:color="auto" w:fill="auto"/>
            <w:tcMar>
              <w:top w:w="72" w:type="dxa"/>
              <w:left w:w="144" w:type="dxa"/>
              <w:bottom w:w="72" w:type="dxa"/>
              <w:right w:w="144" w:type="dxa"/>
            </w:tcMar>
            <w:vAlign w:val="center"/>
          </w:tcPr>
          <w:p w14:paraId="1552F297" w14:textId="77777777" w:rsidR="00844621" w:rsidRPr="00656798" w:rsidRDefault="00844621" w:rsidP="002D06FF">
            <w:pPr>
              <w:spacing w:after="0"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Porcentaje de hogares con conexiones a alcantarillado en Mayo de 2013</w:t>
            </w:r>
          </w:p>
        </w:tc>
        <w:tc>
          <w:tcPr>
            <w:tcW w:w="1329" w:type="pct"/>
            <w:shd w:val="clear" w:color="auto" w:fill="auto"/>
            <w:tcMar>
              <w:top w:w="72" w:type="dxa"/>
              <w:left w:w="144" w:type="dxa"/>
              <w:bottom w:w="72" w:type="dxa"/>
              <w:right w:w="144" w:type="dxa"/>
            </w:tcMar>
            <w:vAlign w:val="center"/>
          </w:tcPr>
          <w:p w14:paraId="2A315590" w14:textId="77777777" w:rsidR="00844621" w:rsidRPr="00656798" w:rsidRDefault="00844621" w:rsidP="002D06FF">
            <w:pPr>
              <w:spacing w:after="0" w:line="240" w:lineRule="atLeast"/>
              <w:jc w:val="center"/>
              <w:rPr>
                <w:rFonts w:asciiTheme="majorHAnsi" w:eastAsia="Times New Roman" w:hAnsiTheme="majorHAnsi" w:cs="Times New Roman"/>
                <w:color w:val="000000"/>
                <w:sz w:val="24"/>
                <w:szCs w:val="24"/>
                <w:lang w:val="es-ES_tradnl"/>
              </w:rPr>
            </w:pPr>
            <w:r w:rsidRPr="00656798">
              <w:rPr>
                <w:rFonts w:asciiTheme="majorHAnsi" w:eastAsia="Times New Roman" w:hAnsiTheme="majorHAnsi" w:cs="Times New Roman"/>
                <w:color w:val="000000"/>
                <w:sz w:val="24"/>
                <w:szCs w:val="24"/>
                <w:lang w:val="es-ES_tradnl"/>
              </w:rPr>
              <w:t>60,14%</w:t>
            </w:r>
          </w:p>
        </w:tc>
        <w:tc>
          <w:tcPr>
            <w:tcW w:w="1230" w:type="pct"/>
            <w:shd w:val="clear" w:color="auto" w:fill="auto"/>
            <w:tcMar>
              <w:top w:w="72" w:type="dxa"/>
              <w:left w:w="144" w:type="dxa"/>
              <w:bottom w:w="72" w:type="dxa"/>
              <w:right w:w="144" w:type="dxa"/>
            </w:tcMar>
            <w:vAlign w:val="center"/>
          </w:tcPr>
          <w:p w14:paraId="41AC2C76" w14:textId="77777777" w:rsidR="00844621" w:rsidRPr="00656798" w:rsidRDefault="00844621" w:rsidP="002D06FF">
            <w:pPr>
              <w:spacing w:after="0" w:line="240" w:lineRule="atLeast"/>
              <w:jc w:val="center"/>
              <w:rPr>
                <w:rFonts w:asciiTheme="majorHAnsi" w:eastAsia="Times New Roman" w:hAnsiTheme="majorHAnsi" w:cs="Times New Roman"/>
                <w:color w:val="000000"/>
                <w:sz w:val="24"/>
                <w:szCs w:val="24"/>
                <w:lang w:val="es-ES_tradnl"/>
              </w:rPr>
            </w:pPr>
            <w:r w:rsidRPr="00656798">
              <w:rPr>
                <w:rFonts w:asciiTheme="majorHAnsi" w:eastAsia="Times New Roman" w:hAnsiTheme="majorHAnsi" w:cs="Times New Roman"/>
                <w:color w:val="000000"/>
                <w:sz w:val="24"/>
                <w:szCs w:val="24"/>
                <w:lang w:val="es-ES_tradnl"/>
              </w:rPr>
              <w:t>60,02%</w:t>
            </w:r>
          </w:p>
        </w:tc>
        <w:tc>
          <w:tcPr>
            <w:tcW w:w="1458" w:type="pct"/>
            <w:shd w:val="clear" w:color="auto" w:fill="auto"/>
            <w:tcMar>
              <w:top w:w="72" w:type="dxa"/>
              <w:left w:w="144" w:type="dxa"/>
              <w:bottom w:w="72" w:type="dxa"/>
              <w:right w:w="144" w:type="dxa"/>
            </w:tcMar>
            <w:vAlign w:val="center"/>
          </w:tcPr>
          <w:p w14:paraId="053278B9" w14:textId="77777777" w:rsidR="00844621" w:rsidRDefault="00844621" w:rsidP="002D06FF">
            <w:pPr>
              <w:spacing w:after="0"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Diferencia en el porcentaje de hogares con conexiones a alcantarillado en Mayo de 2013 entre el grupo tratamiento y control</w:t>
            </w:r>
            <w:r w:rsidRPr="00656798">
              <w:rPr>
                <w:rFonts w:asciiTheme="majorHAnsi" w:eastAsia="Times New Roman" w:hAnsiTheme="majorHAnsi" w:cs="Times New Roman"/>
                <w:color w:val="000000"/>
                <w:sz w:val="24"/>
                <w:szCs w:val="24"/>
                <w:lang w:val="es-ES_tradnl"/>
              </w:rPr>
              <w:t xml:space="preserve"> </w:t>
            </w:r>
          </w:p>
          <w:p w14:paraId="7C4DFA1D" w14:textId="77777777" w:rsidR="00844621" w:rsidRPr="00656798" w:rsidRDefault="00844621" w:rsidP="002D06FF">
            <w:pPr>
              <w:spacing w:after="0" w:line="240" w:lineRule="atLeast"/>
              <w:rPr>
                <w:rFonts w:asciiTheme="majorHAnsi" w:eastAsia="Times New Roman" w:hAnsiTheme="majorHAnsi" w:cs="Times New Roman"/>
                <w:color w:val="000000"/>
                <w:sz w:val="24"/>
                <w:szCs w:val="24"/>
                <w:lang w:val="es-ES_tradnl"/>
              </w:rPr>
            </w:pPr>
            <w:r w:rsidRPr="00656798">
              <w:rPr>
                <w:rFonts w:asciiTheme="majorHAnsi" w:eastAsia="Times New Roman" w:hAnsiTheme="majorHAnsi" w:cs="Times New Roman"/>
                <w:color w:val="000000"/>
                <w:sz w:val="24"/>
                <w:szCs w:val="24"/>
                <w:lang w:val="es-ES_tradnl"/>
              </w:rPr>
              <w:t>=…</w:t>
            </w:r>
          </w:p>
        </w:tc>
      </w:tr>
      <w:tr w:rsidR="00844621" w:rsidRPr="00E80F8B" w14:paraId="1CF8556F" w14:textId="77777777" w:rsidTr="002D06FF">
        <w:trPr>
          <w:trHeight w:val="584"/>
        </w:trPr>
        <w:tc>
          <w:tcPr>
            <w:tcW w:w="983" w:type="pct"/>
            <w:shd w:val="clear" w:color="auto" w:fill="auto"/>
            <w:tcMar>
              <w:top w:w="72" w:type="dxa"/>
              <w:left w:w="144" w:type="dxa"/>
              <w:bottom w:w="72" w:type="dxa"/>
              <w:right w:w="144" w:type="dxa"/>
            </w:tcMar>
            <w:vAlign w:val="center"/>
          </w:tcPr>
          <w:p w14:paraId="35541AC5" w14:textId="77777777" w:rsidR="00844621" w:rsidRPr="00656798" w:rsidRDefault="00844621" w:rsidP="002D06FF">
            <w:pPr>
              <w:spacing w:after="0" w:line="240" w:lineRule="atLeast"/>
              <w:rPr>
                <w:rFonts w:asciiTheme="majorHAnsi" w:eastAsia="Times New Roman" w:hAnsiTheme="majorHAnsi" w:cs="Times New Roman"/>
                <w:color w:val="000000"/>
                <w:sz w:val="24"/>
                <w:szCs w:val="24"/>
                <w:lang w:val="es-ES_tradnl"/>
              </w:rPr>
            </w:pPr>
            <w:r w:rsidRPr="00656798">
              <w:rPr>
                <w:rFonts w:asciiTheme="majorHAnsi" w:eastAsia="Times New Roman" w:hAnsiTheme="majorHAnsi" w:cs="Times New Roman"/>
                <w:color w:val="000000"/>
                <w:sz w:val="24"/>
                <w:szCs w:val="24"/>
                <w:lang w:val="es-ES_tradnl"/>
              </w:rPr>
              <w:t>Impacto corregido</w:t>
            </w:r>
          </w:p>
        </w:tc>
        <w:tc>
          <w:tcPr>
            <w:tcW w:w="4017" w:type="pct"/>
            <w:gridSpan w:val="3"/>
            <w:shd w:val="clear" w:color="auto" w:fill="auto"/>
            <w:tcMar>
              <w:top w:w="72" w:type="dxa"/>
              <w:left w:w="144" w:type="dxa"/>
              <w:bottom w:w="72" w:type="dxa"/>
              <w:right w:w="144" w:type="dxa"/>
            </w:tcMar>
            <w:vAlign w:val="center"/>
          </w:tcPr>
          <w:p w14:paraId="7693BE4C" w14:textId="77777777" w:rsidR="00844621" w:rsidRPr="00656798" w:rsidRDefault="00844621" w:rsidP="002D06FF">
            <w:pPr>
              <w:spacing w:after="0"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Diferencia en porcentaje</w:t>
            </w:r>
            <w:r w:rsidRPr="00656798">
              <w:rPr>
                <w:rFonts w:asciiTheme="majorHAnsi" w:eastAsia="Times New Roman" w:hAnsiTheme="majorHAnsi" w:cs="Times New Roman"/>
                <w:color w:val="000000"/>
                <w:sz w:val="24"/>
                <w:szCs w:val="24"/>
                <w:lang w:val="es-ES_tradnl"/>
              </w:rPr>
              <w:t>/</w:t>
            </w:r>
            <w:r>
              <w:rPr>
                <w:rFonts w:asciiTheme="majorHAnsi" w:eastAsia="Times New Roman" w:hAnsiTheme="majorHAnsi" w:cs="Times New Roman"/>
                <w:color w:val="000000"/>
                <w:sz w:val="24"/>
                <w:szCs w:val="24"/>
                <w:lang w:val="es-ES_tradnl"/>
              </w:rPr>
              <w:t xml:space="preserve"> Diferencia en la proporción de hogares que se enteraron de la campaña</w:t>
            </w:r>
            <w:r w:rsidRPr="00656798">
              <w:rPr>
                <w:rFonts w:asciiTheme="majorHAnsi" w:eastAsia="Times New Roman" w:hAnsiTheme="majorHAnsi" w:cs="Times New Roman"/>
                <w:color w:val="000000"/>
                <w:sz w:val="24"/>
                <w:szCs w:val="24"/>
                <w:lang w:val="es-ES_tradnl"/>
              </w:rPr>
              <w:t xml:space="preserve"> = …/… = …</w:t>
            </w:r>
          </w:p>
        </w:tc>
      </w:tr>
    </w:tbl>
    <w:p w14:paraId="7DF2457C" w14:textId="77777777" w:rsidR="00844621" w:rsidRPr="00E80F8B" w:rsidRDefault="00844621" w:rsidP="00844621">
      <w:pPr>
        <w:spacing w:after="0" w:line="240" w:lineRule="atLeast"/>
        <w:jc w:val="center"/>
        <w:rPr>
          <w:rFonts w:asciiTheme="majorHAnsi" w:eastAsia="Times New Roman" w:hAnsiTheme="majorHAnsi" w:cs="Times New Roman"/>
          <w:color w:val="000000"/>
          <w:sz w:val="24"/>
          <w:szCs w:val="24"/>
          <w:lang w:val="es-ES_tradnl"/>
        </w:rPr>
      </w:pPr>
      <w:bookmarkStart w:id="14" w:name="graphic0F"/>
      <w:bookmarkEnd w:id="14"/>
      <w:r w:rsidRPr="00FB3B43">
        <w:rPr>
          <w:rFonts w:asciiTheme="majorHAnsi" w:eastAsia="Times New Roman" w:hAnsiTheme="majorHAnsi" w:cs="Times New Roman"/>
          <w:noProof/>
          <w:color w:val="000000"/>
          <w:sz w:val="24"/>
          <w:szCs w:val="24"/>
        </w:rPr>
        <mc:AlternateContent>
          <mc:Choice Requires="wps">
            <w:drawing>
              <wp:inline distT="0" distB="0" distL="0" distR="0" wp14:anchorId="78117383" wp14:editId="50894E1E">
                <wp:extent cx="9525" cy="9525"/>
                <wp:effectExtent l="95250" t="38100" r="85725" b="47625"/>
                <wp:docPr id="1" name="Rectangle 1" descr="Foto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B589D" w14:textId="77777777" w:rsidR="007A0090" w:rsidRDefault="007A0090" w:rsidP="00844621">
                            <w:pPr>
                              <w:jc w:val="center"/>
                            </w:pPr>
                          </w:p>
                        </w:txbxContent>
                      </wps:txbx>
                      <wps:bodyPr rot="0" vert="horz" wrap="square" lIns="91440" tIns="45720" rIns="91440" bIns="45720" anchor="t" anchorCtr="0" upright="1">
                        <a:noAutofit/>
                      </wps:bodyPr>
                    </wps:wsp>
                  </a:graphicData>
                </a:graphic>
              </wp:inline>
            </w:drawing>
          </mc:Choice>
          <mc:Fallback>
            <w:pict>
              <v:rect w14:anchorId="78117383" id="Rectangle 1" o:spid="_x0000_s1049" alt="Foto 49"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" filled="f" stroked="f">
                <o:lock v:ext="edit" aspectratio="t"/>
                <v:textbox>
                  <w:txbxContent>
                    <w:p w14:paraId="063B589D" w14:textId="77777777" w:rsidR="007A0090" w:rsidRDefault="007A0090" w:rsidP="00844621">
                      <w:pPr>
                        <w:jc w:val="center"/>
                      </w:pPr>
                    </w:p>
                  </w:txbxContent>
                </v:textbox>
                <w10:anchorlock/>
              </v:rect>
            </w:pict>
          </mc:Fallback>
        </mc:AlternateContent>
      </w:r>
    </w:p>
    <w:p w14:paraId="52608ECC" w14:textId="77777777" w:rsidR="00844621" w:rsidRDefault="002C79BB" w:rsidP="00844621">
      <w:pPr>
        <w:spacing w:after="0" w:line="240" w:lineRule="atLeast"/>
        <w:jc w:val="both"/>
        <w:rPr>
          <w:rFonts w:asciiTheme="majorHAnsi" w:eastAsia="Times New Roman" w:hAnsiTheme="majorHAnsi" w:cs="Times New Roman"/>
          <w:bCs/>
          <w:color w:val="000000"/>
          <w:sz w:val="24"/>
          <w:szCs w:val="24"/>
          <w:lang w:val="es-ES_tradnl"/>
        </w:rPr>
      </w:pPr>
      <w:r>
        <w:rPr>
          <w:rFonts w:asciiTheme="majorHAnsi" w:eastAsia="Times New Roman" w:hAnsiTheme="majorHAnsi" w:cs="Times New Roman"/>
          <w:b/>
          <w:bCs/>
          <w:color w:val="000000"/>
          <w:sz w:val="24"/>
          <w:szCs w:val="24"/>
          <w:lang w:val="es-ES_tradnl"/>
        </w:rPr>
        <w:t>Pregunta 13</w:t>
      </w:r>
      <w:r w:rsidR="00844621">
        <w:rPr>
          <w:rFonts w:asciiTheme="majorHAnsi" w:eastAsia="Times New Roman" w:hAnsiTheme="majorHAnsi" w:cs="Times New Roman"/>
          <w:b/>
          <w:bCs/>
          <w:color w:val="000000"/>
          <w:sz w:val="24"/>
          <w:szCs w:val="24"/>
          <w:lang w:val="es-ES_tradnl"/>
        </w:rPr>
        <w:t xml:space="preserve">: </w:t>
      </w:r>
      <w:r w:rsidR="00844621" w:rsidRPr="00BC2E20">
        <w:rPr>
          <w:rFonts w:asciiTheme="majorHAnsi" w:eastAsia="Times New Roman" w:hAnsiTheme="majorHAnsi" w:cs="Times New Roman"/>
          <w:bCs/>
          <w:color w:val="000000"/>
          <w:sz w:val="24"/>
          <w:szCs w:val="24"/>
          <w:lang w:val="es-ES_tradnl"/>
        </w:rPr>
        <w:t xml:space="preserve">¿Por qué </w:t>
      </w:r>
      <w:r w:rsidR="00844621">
        <w:rPr>
          <w:rFonts w:asciiTheme="majorHAnsi" w:eastAsia="Times New Roman" w:hAnsiTheme="majorHAnsi" w:cs="Times New Roman"/>
          <w:bCs/>
          <w:color w:val="000000"/>
          <w:sz w:val="24"/>
          <w:szCs w:val="24"/>
          <w:lang w:val="es-ES_tradnl"/>
        </w:rPr>
        <w:t>el impacto de “llegar” al hogar es mayor que el impacto del “llamado”</w:t>
      </w:r>
      <w:r w:rsidR="00844621" w:rsidRPr="00BC2E20">
        <w:rPr>
          <w:rFonts w:asciiTheme="majorHAnsi" w:eastAsia="Times New Roman" w:hAnsiTheme="majorHAnsi" w:cs="Times New Roman"/>
          <w:bCs/>
          <w:color w:val="000000"/>
          <w:sz w:val="24"/>
          <w:szCs w:val="24"/>
          <w:lang w:val="es-ES_tradnl"/>
        </w:rPr>
        <w:t>?</w:t>
      </w:r>
    </w:p>
    <w:p w14:paraId="5D52FF8D" w14:textId="77777777" w:rsidR="00844621" w:rsidRDefault="00844621" w:rsidP="00844621">
      <w:pPr>
        <w:spacing w:before="120" w:after="0" w:line="240" w:lineRule="atLeast"/>
        <w:jc w:val="both"/>
        <w:rPr>
          <w:rFonts w:asciiTheme="majorHAnsi" w:eastAsia="Times New Roman" w:hAnsiTheme="majorHAnsi" w:cs="Times New Roman"/>
          <w:color w:val="000000"/>
          <w:sz w:val="24"/>
          <w:szCs w:val="24"/>
          <w:u w:val="single"/>
          <w:lang w:val="es-ES_tradnl"/>
        </w:rPr>
      </w:pPr>
    </w:p>
    <w:p w14:paraId="54229D16" w14:textId="77777777" w:rsidR="00844621" w:rsidRDefault="00844621" w:rsidP="00844621">
      <w:pPr>
        <w:rPr>
          <w:rFonts w:asciiTheme="majorHAnsi" w:eastAsia="Times New Roman" w:hAnsiTheme="majorHAnsi" w:cs="Times New Roman"/>
          <w:color w:val="000000"/>
          <w:sz w:val="24"/>
          <w:szCs w:val="24"/>
          <w:u w:val="single"/>
          <w:lang w:val="es-ES_tradnl"/>
        </w:rPr>
      </w:pPr>
      <w:r>
        <w:rPr>
          <w:rFonts w:asciiTheme="majorHAnsi" w:eastAsia="Times New Roman" w:hAnsiTheme="majorHAnsi" w:cs="Times New Roman"/>
          <w:color w:val="000000"/>
          <w:sz w:val="24"/>
          <w:szCs w:val="24"/>
          <w:u w:val="single"/>
          <w:lang w:val="es-ES_tradnl"/>
        </w:rPr>
        <w:br w:type="page"/>
      </w:r>
    </w:p>
    <w:p w14:paraId="4EF13F2A" w14:textId="77777777" w:rsidR="00844621" w:rsidRPr="00F151E4" w:rsidRDefault="00844621" w:rsidP="00844621">
      <w:pPr>
        <w:spacing w:before="120" w:after="0" w:line="240" w:lineRule="atLeast"/>
        <w:rPr>
          <w:rFonts w:asciiTheme="majorHAnsi" w:eastAsia="Times New Roman" w:hAnsiTheme="majorHAnsi" w:cs="Times New Roman"/>
          <w:b/>
          <w:color w:val="000000"/>
          <w:sz w:val="24"/>
          <w:szCs w:val="24"/>
          <w:u w:val="single"/>
          <w:lang w:val="es-ES_tradnl"/>
        </w:rPr>
      </w:pPr>
      <w:r w:rsidRPr="00F151E4">
        <w:rPr>
          <w:rFonts w:asciiTheme="majorHAnsi" w:eastAsia="Times New Roman" w:hAnsiTheme="majorHAnsi" w:cs="Times New Roman"/>
          <w:b/>
          <w:color w:val="000000"/>
          <w:sz w:val="24"/>
          <w:szCs w:val="24"/>
          <w:u w:val="single"/>
          <w:lang w:val="es-ES_tradnl"/>
        </w:rPr>
        <w:lastRenderedPageBreak/>
        <w:t>Método 7. Variables instrumentales:</w:t>
      </w:r>
    </w:p>
    <w:p w14:paraId="181116DC" w14:textId="77777777" w:rsidR="00844621" w:rsidRPr="00C33E4A" w:rsidRDefault="00844621" w:rsidP="00844621">
      <w:pPr>
        <w:spacing w:before="120" w:after="0" w:line="240" w:lineRule="atLeast"/>
        <w:jc w:val="center"/>
        <w:rPr>
          <w:rFonts w:asciiTheme="majorHAnsi" w:eastAsia="Times New Roman" w:hAnsiTheme="majorHAnsi" w:cs="Times New Roman"/>
          <w:b/>
          <w:color w:val="000000"/>
          <w:sz w:val="24"/>
          <w:szCs w:val="24"/>
          <w:lang w:val="es-ES_tradnl"/>
        </w:rPr>
      </w:pPr>
      <w:r w:rsidRPr="00C33E4A">
        <w:rPr>
          <w:rFonts w:asciiTheme="majorHAnsi" w:eastAsia="Times New Roman" w:hAnsiTheme="majorHAnsi" w:cs="Times New Roman"/>
          <w:b/>
          <w:color w:val="000000"/>
          <w:sz w:val="24"/>
          <w:szCs w:val="24"/>
          <w:lang w:val="es-ES_tradnl"/>
        </w:rPr>
        <w:t>Efecto contagio</w:t>
      </w:r>
    </w:p>
    <w:p w14:paraId="62A6BF46" w14:textId="77777777" w:rsidR="00844621" w:rsidRPr="00FF359C" w:rsidRDefault="00844621" w:rsidP="00844621">
      <w:pPr>
        <w:spacing w:before="120" w:after="0"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 xml:space="preserve">Supongamos ahora que hubo </w:t>
      </w:r>
      <w:r w:rsidRPr="009224F4">
        <w:rPr>
          <w:rFonts w:asciiTheme="majorHAnsi" w:eastAsia="Times New Roman" w:hAnsiTheme="majorHAnsi" w:cs="Times New Roman"/>
          <w:i/>
          <w:color w:val="000000"/>
          <w:sz w:val="24"/>
          <w:szCs w:val="24"/>
          <w:lang w:val="es-ES_tradnl"/>
        </w:rPr>
        <w:t>efecto contagio</w:t>
      </w:r>
      <w:r>
        <w:rPr>
          <w:rFonts w:asciiTheme="majorHAnsi" w:eastAsia="Times New Roman" w:hAnsiTheme="majorHAnsi" w:cs="Times New Roman"/>
          <w:color w:val="000000"/>
          <w:sz w:val="24"/>
          <w:szCs w:val="24"/>
          <w:lang w:val="es-ES_tradnl"/>
        </w:rPr>
        <w:t>, es decir, hay personas que no fueron llamadas y se enteraron de la campaña</w:t>
      </w:r>
      <w:r w:rsidR="00DD32A5">
        <w:rPr>
          <w:rFonts w:asciiTheme="majorHAnsi" w:eastAsia="Times New Roman" w:hAnsiTheme="majorHAnsi" w:cs="Times New Roman"/>
          <w:color w:val="000000"/>
          <w:sz w:val="24"/>
          <w:szCs w:val="24"/>
          <w:lang w:val="es-ES_tradnl"/>
        </w:rPr>
        <w:t>, por ejemplo, al hablar con los vecinos</w:t>
      </w:r>
      <w:r>
        <w:rPr>
          <w:rFonts w:asciiTheme="majorHAnsi" w:eastAsia="Times New Roman" w:hAnsiTheme="majorHAnsi" w:cs="Times New Roman"/>
          <w:color w:val="000000"/>
          <w:sz w:val="24"/>
          <w:szCs w:val="24"/>
          <w:lang w:val="es-ES_tradnl"/>
        </w:rPr>
        <w:t xml:space="preserve"> (por simplicidad</w:t>
      </w:r>
      <w:r w:rsidR="00DD32A5">
        <w:rPr>
          <w:rFonts w:asciiTheme="majorHAnsi" w:eastAsia="Times New Roman" w:hAnsiTheme="majorHAnsi" w:cs="Times New Roman"/>
          <w:color w:val="000000"/>
          <w:sz w:val="24"/>
          <w:szCs w:val="24"/>
          <w:lang w:val="es-ES_tradnl"/>
        </w:rPr>
        <w:t>, supongamos que</w:t>
      </w:r>
      <w:r>
        <w:rPr>
          <w:rFonts w:asciiTheme="majorHAnsi" w:eastAsia="Times New Roman" w:hAnsiTheme="majorHAnsi" w:cs="Times New Roman"/>
          <w:color w:val="000000"/>
          <w:sz w:val="24"/>
          <w:szCs w:val="24"/>
          <w:lang w:val="es-ES_tradnl"/>
        </w:rPr>
        <w:t xml:space="preserve"> las personas que fueron llamadas pero </w:t>
      </w:r>
      <w:r w:rsidR="00EC1903">
        <w:rPr>
          <w:rFonts w:asciiTheme="majorHAnsi" w:eastAsia="Times New Roman" w:hAnsiTheme="majorHAnsi" w:cs="Times New Roman"/>
          <w:color w:val="000000"/>
          <w:sz w:val="24"/>
          <w:szCs w:val="24"/>
          <w:lang w:val="es-ES_tradnl"/>
        </w:rPr>
        <w:t xml:space="preserve">que </w:t>
      </w:r>
      <w:r>
        <w:rPr>
          <w:rFonts w:asciiTheme="majorHAnsi" w:eastAsia="Times New Roman" w:hAnsiTheme="majorHAnsi" w:cs="Times New Roman"/>
          <w:color w:val="000000"/>
          <w:sz w:val="24"/>
          <w:szCs w:val="24"/>
          <w:lang w:val="es-ES_tradnl"/>
        </w:rPr>
        <w:t xml:space="preserve">no atendieron, tampoco se enteraron por otros medios). Utilicemos variables instrumentales para corregir la estimación por </w:t>
      </w:r>
      <w:r w:rsidRPr="00200974">
        <w:rPr>
          <w:rFonts w:asciiTheme="majorHAnsi" w:eastAsia="Times New Roman" w:hAnsiTheme="majorHAnsi" w:cs="Times New Roman"/>
          <w:i/>
          <w:color w:val="000000"/>
          <w:sz w:val="24"/>
          <w:szCs w:val="24"/>
          <w:lang w:val="es-ES_tradnl"/>
        </w:rPr>
        <w:t>efecto contagio</w:t>
      </w:r>
      <w:r>
        <w:rPr>
          <w:rFonts w:asciiTheme="majorHAnsi" w:eastAsia="Times New Roman" w:hAnsiTheme="majorHAnsi" w:cs="Times New Roman"/>
          <w:color w:val="000000"/>
          <w:sz w:val="24"/>
          <w:szCs w:val="24"/>
          <w:lang w:val="es-ES_tradnl"/>
        </w:rPr>
        <w:t>:</w:t>
      </w:r>
    </w:p>
    <w:p w14:paraId="3204D9F7" w14:textId="77777777" w:rsidR="00F151E4" w:rsidRDefault="00F151E4" w:rsidP="00844621">
      <w:pPr>
        <w:spacing w:before="120" w:after="0" w:line="240" w:lineRule="atLeast"/>
        <w:jc w:val="both"/>
        <w:rPr>
          <w:rFonts w:asciiTheme="majorHAnsi" w:eastAsia="Times New Roman" w:hAnsiTheme="majorHAnsi" w:cs="Times New Roman"/>
          <w:b/>
          <w:color w:val="000000"/>
          <w:sz w:val="24"/>
          <w:szCs w:val="24"/>
          <w:lang w:val="es-ES_tradnl"/>
        </w:rPr>
      </w:pPr>
    </w:p>
    <w:p w14:paraId="7F2AA408" w14:textId="77777777" w:rsidR="00844621" w:rsidRPr="00656798" w:rsidRDefault="00844621" w:rsidP="00844621">
      <w:pPr>
        <w:spacing w:before="120" w:after="0" w:line="240" w:lineRule="atLeast"/>
        <w:jc w:val="both"/>
        <w:rPr>
          <w:rFonts w:asciiTheme="majorHAnsi" w:eastAsia="Times New Roman" w:hAnsiTheme="majorHAnsi" w:cs="Times New Roman"/>
          <w:color w:val="000000"/>
          <w:sz w:val="24"/>
          <w:szCs w:val="24"/>
          <w:lang w:val="es-ES_tradnl"/>
        </w:rPr>
      </w:pPr>
      <w:r w:rsidRPr="00656798">
        <w:rPr>
          <w:rFonts w:asciiTheme="majorHAnsi" w:eastAsia="Times New Roman" w:hAnsiTheme="majorHAnsi" w:cs="Times New Roman"/>
          <w:b/>
          <w:color w:val="000000"/>
          <w:sz w:val="24"/>
          <w:szCs w:val="24"/>
          <w:lang w:val="es-ES_tradnl"/>
        </w:rPr>
        <w:t>Pregunta 1</w:t>
      </w:r>
      <w:r w:rsidR="002C79BB">
        <w:rPr>
          <w:rFonts w:asciiTheme="majorHAnsi" w:eastAsia="Times New Roman" w:hAnsiTheme="majorHAnsi" w:cs="Times New Roman"/>
          <w:b/>
          <w:color w:val="000000"/>
          <w:sz w:val="24"/>
          <w:szCs w:val="24"/>
          <w:lang w:val="es-ES_tradnl"/>
        </w:rPr>
        <w:t>4</w:t>
      </w:r>
      <w:r w:rsidRPr="00656798">
        <w:rPr>
          <w:rFonts w:asciiTheme="majorHAnsi" w:eastAsia="Times New Roman" w:hAnsiTheme="majorHAnsi" w:cs="Times New Roman"/>
          <w:b/>
          <w:color w:val="000000"/>
          <w:sz w:val="24"/>
          <w:szCs w:val="24"/>
          <w:lang w:val="es-ES_tradnl"/>
        </w:rPr>
        <w:t>:</w:t>
      </w:r>
      <w:r w:rsidRPr="00656798">
        <w:rPr>
          <w:rFonts w:asciiTheme="majorHAnsi" w:eastAsia="Times New Roman" w:hAnsiTheme="majorHAnsi" w:cs="Times New Roman"/>
          <w:color w:val="000000"/>
          <w:sz w:val="24"/>
          <w:szCs w:val="24"/>
          <w:lang w:val="es-ES_tradnl"/>
        </w:rPr>
        <w:t xml:space="preserve"> Complete la tabla</w:t>
      </w:r>
      <w:r>
        <w:rPr>
          <w:rFonts w:asciiTheme="majorHAnsi" w:eastAsia="Times New Roman" w:hAnsiTheme="majorHAnsi" w:cs="Times New Roman"/>
          <w:color w:val="000000"/>
          <w:sz w:val="24"/>
          <w:szCs w:val="24"/>
          <w:lang w:val="es-ES_tradnl"/>
        </w:rPr>
        <w:t xml:space="preserve"> </w:t>
      </w:r>
    </w:p>
    <w:tbl>
      <w:tblPr>
        <w:tblW w:w="4879"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806"/>
        <w:gridCol w:w="2502"/>
        <w:gridCol w:w="1836"/>
        <w:gridCol w:w="2980"/>
      </w:tblGrid>
      <w:tr w:rsidR="00844621" w:rsidRPr="00656798" w14:paraId="06C3CA53" w14:textId="77777777" w:rsidTr="002D06FF">
        <w:trPr>
          <w:trHeight w:val="584"/>
        </w:trPr>
        <w:tc>
          <w:tcPr>
            <w:tcW w:w="990" w:type="pct"/>
            <w:shd w:val="clear" w:color="auto" w:fill="auto"/>
            <w:tcMar>
              <w:top w:w="72" w:type="dxa"/>
              <w:left w:w="144" w:type="dxa"/>
              <w:bottom w:w="72" w:type="dxa"/>
              <w:right w:w="144" w:type="dxa"/>
            </w:tcMar>
            <w:hideMark/>
          </w:tcPr>
          <w:p w14:paraId="21E3B5CD" w14:textId="77777777" w:rsidR="00844621" w:rsidRPr="00B5448B" w:rsidRDefault="00844621" w:rsidP="002D06FF">
            <w:pPr>
              <w:spacing w:after="0" w:line="240" w:lineRule="atLeast"/>
              <w:jc w:val="both"/>
              <w:rPr>
                <w:rFonts w:asciiTheme="majorHAnsi" w:eastAsia="Times New Roman" w:hAnsiTheme="majorHAnsi" w:cs="Times New Roman"/>
                <w:color w:val="000000"/>
                <w:sz w:val="24"/>
                <w:szCs w:val="24"/>
                <w:lang w:val="es-ES_tradnl"/>
              </w:rPr>
            </w:pPr>
          </w:p>
        </w:tc>
        <w:tc>
          <w:tcPr>
            <w:tcW w:w="1371" w:type="pct"/>
            <w:shd w:val="clear" w:color="auto" w:fill="auto"/>
            <w:tcMar>
              <w:top w:w="72" w:type="dxa"/>
              <w:left w:w="144" w:type="dxa"/>
              <w:bottom w:w="72" w:type="dxa"/>
              <w:right w:w="144" w:type="dxa"/>
            </w:tcMar>
            <w:vAlign w:val="center"/>
            <w:hideMark/>
          </w:tcPr>
          <w:p w14:paraId="37C24CB8" w14:textId="77777777" w:rsidR="00844621" w:rsidRPr="00656798" w:rsidRDefault="00844621" w:rsidP="002D06FF">
            <w:pPr>
              <w:spacing w:after="0" w:line="240" w:lineRule="atLeast"/>
              <w:jc w:val="both"/>
              <w:rPr>
                <w:rFonts w:asciiTheme="majorHAnsi" w:eastAsia="Times New Roman" w:hAnsiTheme="majorHAnsi" w:cs="Times New Roman"/>
                <w:color w:val="000000"/>
                <w:sz w:val="24"/>
                <w:szCs w:val="24"/>
                <w:lang w:val="es-ES_tradnl"/>
              </w:rPr>
            </w:pPr>
            <w:r w:rsidRPr="00656798">
              <w:rPr>
                <w:rFonts w:asciiTheme="majorHAnsi" w:eastAsia="Times New Roman" w:hAnsiTheme="majorHAnsi" w:cs="Times New Roman"/>
                <w:b/>
                <w:bCs/>
                <w:color w:val="000000"/>
                <w:sz w:val="24"/>
                <w:szCs w:val="24"/>
                <w:lang w:val="es-ES_tradnl"/>
              </w:rPr>
              <w:t xml:space="preserve">Grupo Tratamiento: </w:t>
            </w:r>
          </w:p>
        </w:tc>
        <w:tc>
          <w:tcPr>
            <w:tcW w:w="1006" w:type="pct"/>
            <w:shd w:val="clear" w:color="auto" w:fill="auto"/>
            <w:tcMar>
              <w:top w:w="72" w:type="dxa"/>
              <w:left w:w="144" w:type="dxa"/>
              <w:bottom w:w="72" w:type="dxa"/>
              <w:right w:w="144" w:type="dxa"/>
            </w:tcMar>
            <w:vAlign w:val="center"/>
            <w:hideMark/>
          </w:tcPr>
          <w:p w14:paraId="3406011E" w14:textId="77777777" w:rsidR="00844621" w:rsidRPr="00656798" w:rsidRDefault="00844621" w:rsidP="002D06FF">
            <w:pPr>
              <w:spacing w:after="0" w:line="240" w:lineRule="atLeast"/>
              <w:jc w:val="both"/>
              <w:rPr>
                <w:rFonts w:asciiTheme="majorHAnsi" w:eastAsia="Times New Roman" w:hAnsiTheme="majorHAnsi" w:cs="Times New Roman"/>
                <w:color w:val="000000"/>
                <w:sz w:val="24"/>
                <w:szCs w:val="24"/>
                <w:lang w:val="es-ES_tradnl"/>
              </w:rPr>
            </w:pPr>
            <w:r w:rsidRPr="00656798">
              <w:rPr>
                <w:rFonts w:asciiTheme="majorHAnsi" w:eastAsia="Times New Roman" w:hAnsiTheme="majorHAnsi" w:cs="Times New Roman"/>
                <w:b/>
                <w:bCs/>
                <w:color w:val="000000"/>
                <w:sz w:val="24"/>
                <w:szCs w:val="24"/>
                <w:lang w:val="es-ES_tradnl"/>
              </w:rPr>
              <w:t xml:space="preserve">Grupo Comparación: </w:t>
            </w:r>
          </w:p>
        </w:tc>
        <w:tc>
          <w:tcPr>
            <w:tcW w:w="1633" w:type="pct"/>
            <w:shd w:val="clear" w:color="auto" w:fill="auto"/>
            <w:tcMar>
              <w:top w:w="72" w:type="dxa"/>
              <w:left w:w="144" w:type="dxa"/>
              <w:bottom w:w="72" w:type="dxa"/>
              <w:right w:w="144" w:type="dxa"/>
            </w:tcMar>
            <w:vAlign w:val="center"/>
            <w:hideMark/>
          </w:tcPr>
          <w:p w14:paraId="6565A04E" w14:textId="77777777" w:rsidR="00844621" w:rsidRPr="00656798" w:rsidRDefault="00844621" w:rsidP="002D06FF">
            <w:pPr>
              <w:spacing w:after="0" w:line="240" w:lineRule="atLeast"/>
              <w:jc w:val="both"/>
              <w:rPr>
                <w:rFonts w:asciiTheme="majorHAnsi" w:eastAsia="Times New Roman" w:hAnsiTheme="majorHAnsi" w:cs="Times New Roman"/>
                <w:color w:val="000000"/>
                <w:sz w:val="24"/>
                <w:szCs w:val="24"/>
              </w:rPr>
            </w:pPr>
            <w:r w:rsidRPr="00656798">
              <w:rPr>
                <w:rFonts w:asciiTheme="majorHAnsi" w:eastAsia="Times New Roman" w:hAnsiTheme="majorHAnsi" w:cs="Times New Roman"/>
                <w:b/>
                <w:bCs/>
                <w:color w:val="000000"/>
                <w:sz w:val="24"/>
                <w:szCs w:val="24"/>
              </w:rPr>
              <w:t>Impacto</w:t>
            </w:r>
          </w:p>
        </w:tc>
      </w:tr>
      <w:tr w:rsidR="00844621" w:rsidRPr="000D1FD8" w14:paraId="565A38E7" w14:textId="77777777" w:rsidTr="002D06FF">
        <w:trPr>
          <w:trHeight w:val="1464"/>
        </w:trPr>
        <w:tc>
          <w:tcPr>
            <w:tcW w:w="990" w:type="pct"/>
            <w:shd w:val="clear" w:color="auto" w:fill="auto"/>
            <w:vAlign w:val="center"/>
            <w:hideMark/>
          </w:tcPr>
          <w:p w14:paraId="20357A8A" w14:textId="77777777" w:rsidR="00844621" w:rsidRPr="00656798" w:rsidRDefault="00844621" w:rsidP="002D06FF">
            <w:pPr>
              <w:spacing w:after="0" w:line="240" w:lineRule="atLeast"/>
              <w:ind w:left="144"/>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Proporción de hogares que se enteraron de la campaña</w:t>
            </w:r>
          </w:p>
        </w:tc>
        <w:tc>
          <w:tcPr>
            <w:tcW w:w="1371" w:type="pct"/>
            <w:shd w:val="clear" w:color="auto" w:fill="auto"/>
            <w:tcMar>
              <w:top w:w="72" w:type="dxa"/>
              <w:left w:w="144" w:type="dxa"/>
              <w:bottom w:w="72" w:type="dxa"/>
              <w:right w:w="144" w:type="dxa"/>
            </w:tcMar>
            <w:vAlign w:val="center"/>
            <w:hideMark/>
          </w:tcPr>
          <w:p w14:paraId="3EAAD64D" w14:textId="77777777" w:rsidR="00844621" w:rsidRPr="00656798" w:rsidRDefault="00844621" w:rsidP="002D06FF">
            <w:pPr>
              <w:spacing w:after="0" w:line="240" w:lineRule="atLeast"/>
              <w:jc w:val="both"/>
              <w:rPr>
                <w:rFonts w:asciiTheme="majorHAnsi" w:eastAsia="Times New Roman" w:hAnsiTheme="majorHAnsi" w:cs="Times New Roman"/>
                <w:color w:val="000000"/>
                <w:sz w:val="24"/>
                <w:szCs w:val="24"/>
                <w:lang w:val="es-ES_tradnl"/>
              </w:rPr>
            </w:pPr>
            <w:r w:rsidRPr="00656798">
              <w:rPr>
                <w:rFonts w:asciiTheme="majorHAnsi" w:eastAsia="Times New Roman" w:hAnsiTheme="majorHAnsi" w:cs="Times New Roman"/>
                <w:color w:val="000000"/>
                <w:sz w:val="24"/>
                <w:szCs w:val="24"/>
                <w:lang w:val="es-ES_tradnl"/>
              </w:rPr>
              <w:t>4</w:t>
            </w:r>
            <w:r>
              <w:rPr>
                <w:rFonts w:asciiTheme="majorHAnsi" w:eastAsia="Times New Roman" w:hAnsiTheme="majorHAnsi" w:cs="Times New Roman"/>
                <w:color w:val="000000"/>
                <w:sz w:val="24"/>
                <w:szCs w:val="24"/>
                <w:lang w:val="es-ES_tradnl"/>
              </w:rPr>
              <w:t>.</w:t>
            </w:r>
            <w:r w:rsidRPr="00656798">
              <w:rPr>
                <w:rFonts w:asciiTheme="majorHAnsi" w:eastAsia="Times New Roman" w:hAnsiTheme="majorHAnsi" w:cs="Times New Roman"/>
                <w:color w:val="000000"/>
                <w:sz w:val="24"/>
                <w:szCs w:val="24"/>
                <w:lang w:val="es-ES_tradnl"/>
              </w:rPr>
              <w:t>000/10</w:t>
            </w:r>
            <w:r>
              <w:rPr>
                <w:rFonts w:asciiTheme="majorHAnsi" w:eastAsia="Times New Roman" w:hAnsiTheme="majorHAnsi" w:cs="Times New Roman"/>
                <w:color w:val="000000"/>
                <w:sz w:val="24"/>
                <w:szCs w:val="24"/>
                <w:lang w:val="es-ES_tradnl"/>
              </w:rPr>
              <w:t>.</w:t>
            </w:r>
            <w:r w:rsidRPr="00656798">
              <w:rPr>
                <w:rFonts w:asciiTheme="majorHAnsi" w:eastAsia="Times New Roman" w:hAnsiTheme="majorHAnsi" w:cs="Times New Roman"/>
                <w:color w:val="000000"/>
                <w:sz w:val="24"/>
                <w:szCs w:val="24"/>
                <w:lang w:val="es-ES_tradnl"/>
              </w:rPr>
              <w:t>000</w:t>
            </w:r>
          </w:p>
        </w:tc>
        <w:tc>
          <w:tcPr>
            <w:tcW w:w="1006" w:type="pct"/>
            <w:shd w:val="clear" w:color="auto" w:fill="auto"/>
            <w:tcMar>
              <w:top w:w="72" w:type="dxa"/>
              <w:left w:w="144" w:type="dxa"/>
              <w:bottom w:w="72" w:type="dxa"/>
              <w:right w:w="144" w:type="dxa"/>
            </w:tcMar>
            <w:vAlign w:val="center"/>
            <w:hideMark/>
          </w:tcPr>
          <w:p w14:paraId="3AEC1D77" w14:textId="77777777" w:rsidR="00844621" w:rsidRPr="00656798" w:rsidRDefault="00844621" w:rsidP="002D06FF">
            <w:pPr>
              <w:spacing w:after="0"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7.500/75.000</w:t>
            </w:r>
          </w:p>
        </w:tc>
        <w:tc>
          <w:tcPr>
            <w:tcW w:w="1633" w:type="pct"/>
            <w:shd w:val="clear" w:color="auto" w:fill="auto"/>
            <w:tcMar>
              <w:top w:w="72" w:type="dxa"/>
              <w:left w:w="144" w:type="dxa"/>
              <w:bottom w:w="72" w:type="dxa"/>
              <w:right w:w="144" w:type="dxa"/>
            </w:tcMar>
            <w:vAlign w:val="center"/>
            <w:hideMark/>
          </w:tcPr>
          <w:p w14:paraId="0F3341BD" w14:textId="77777777" w:rsidR="00844621" w:rsidRDefault="00844621" w:rsidP="002D06FF">
            <w:pPr>
              <w:spacing w:after="0"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Diferencia en la proporción de hogares que se enteraron de la campaña</w:t>
            </w:r>
            <w:r w:rsidRPr="00656798">
              <w:rPr>
                <w:rFonts w:asciiTheme="majorHAnsi" w:eastAsia="Times New Roman" w:hAnsiTheme="majorHAnsi" w:cs="Times New Roman"/>
                <w:color w:val="000000"/>
                <w:sz w:val="24"/>
                <w:szCs w:val="24"/>
                <w:lang w:val="es-ES_tradnl"/>
              </w:rPr>
              <w:t xml:space="preserve"> </w:t>
            </w:r>
            <w:r>
              <w:rPr>
                <w:rFonts w:asciiTheme="majorHAnsi" w:eastAsia="Times New Roman" w:hAnsiTheme="majorHAnsi" w:cs="Times New Roman"/>
                <w:color w:val="000000"/>
                <w:sz w:val="24"/>
                <w:szCs w:val="24"/>
                <w:lang w:val="es-ES_tradnl"/>
              </w:rPr>
              <w:t>entre el grupo tratamiento y control</w:t>
            </w:r>
          </w:p>
          <w:p w14:paraId="3C6DAB87" w14:textId="77777777" w:rsidR="00844621" w:rsidRPr="00656798" w:rsidRDefault="00844621" w:rsidP="002D06FF">
            <w:pPr>
              <w:spacing w:after="0" w:line="240" w:lineRule="atLeast"/>
              <w:rPr>
                <w:rFonts w:asciiTheme="majorHAnsi" w:eastAsia="Times New Roman" w:hAnsiTheme="majorHAnsi" w:cs="Times New Roman"/>
                <w:color w:val="000000"/>
                <w:sz w:val="24"/>
                <w:szCs w:val="24"/>
                <w:lang w:val="es-ES_tradnl"/>
              </w:rPr>
            </w:pPr>
            <w:r w:rsidRPr="00656798">
              <w:rPr>
                <w:rFonts w:asciiTheme="majorHAnsi" w:eastAsia="Times New Roman" w:hAnsiTheme="majorHAnsi" w:cs="Times New Roman"/>
                <w:color w:val="000000"/>
                <w:sz w:val="24"/>
                <w:szCs w:val="24"/>
                <w:lang w:val="es-ES_tradnl"/>
              </w:rPr>
              <w:t>=</w:t>
            </w:r>
            <w:r>
              <w:rPr>
                <w:rFonts w:asciiTheme="majorHAnsi" w:eastAsia="Times New Roman" w:hAnsiTheme="majorHAnsi" w:cs="Times New Roman"/>
                <w:color w:val="000000"/>
                <w:sz w:val="24"/>
                <w:szCs w:val="24"/>
                <w:lang w:val="es-ES_tradnl"/>
              </w:rPr>
              <w:t xml:space="preserve">…. - .… = …. </w:t>
            </w:r>
          </w:p>
        </w:tc>
      </w:tr>
      <w:tr w:rsidR="00844621" w:rsidRPr="00A131C2" w14:paraId="255777F7" w14:textId="77777777" w:rsidTr="002D06FF">
        <w:trPr>
          <w:trHeight w:val="584"/>
        </w:trPr>
        <w:tc>
          <w:tcPr>
            <w:tcW w:w="990" w:type="pct"/>
            <w:shd w:val="clear" w:color="auto" w:fill="auto"/>
            <w:tcMar>
              <w:top w:w="72" w:type="dxa"/>
              <w:left w:w="144" w:type="dxa"/>
              <w:bottom w:w="72" w:type="dxa"/>
              <w:right w:w="144" w:type="dxa"/>
            </w:tcMar>
            <w:vAlign w:val="center"/>
          </w:tcPr>
          <w:p w14:paraId="5E45CE1B" w14:textId="77777777" w:rsidR="00844621" w:rsidRPr="00656798" w:rsidRDefault="00844621" w:rsidP="002D06FF">
            <w:pPr>
              <w:spacing w:after="0"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Porcentaje de hogares con conexiones a alcantarillado en 2013</w:t>
            </w:r>
          </w:p>
        </w:tc>
        <w:tc>
          <w:tcPr>
            <w:tcW w:w="1371" w:type="pct"/>
            <w:shd w:val="clear" w:color="auto" w:fill="auto"/>
            <w:tcMar>
              <w:top w:w="72" w:type="dxa"/>
              <w:left w:w="144" w:type="dxa"/>
              <w:bottom w:w="72" w:type="dxa"/>
              <w:right w:w="144" w:type="dxa"/>
            </w:tcMar>
            <w:vAlign w:val="center"/>
          </w:tcPr>
          <w:p w14:paraId="3700D9FF" w14:textId="77777777" w:rsidR="00844621" w:rsidRPr="00656798" w:rsidRDefault="00844621" w:rsidP="002D06FF">
            <w:pPr>
              <w:spacing w:after="0" w:line="240" w:lineRule="atLeast"/>
              <w:rPr>
                <w:rFonts w:asciiTheme="majorHAnsi" w:eastAsia="Times New Roman" w:hAnsiTheme="majorHAnsi" w:cs="Times New Roman"/>
                <w:color w:val="000000"/>
                <w:sz w:val="24"/>
                <w:szCs w:val="24"/>
                <w:lang w:val="es-ES_tradnl"/>
              </w:rPr>
            </w:pPr>
            <w:r w:rsidRPr="00656798">
              <w:rPr>
                <w:rFonts w:asciiTheme="majorHAnsi" w:eastAsia="Times New Roman" w:hAnsiTheme="majorHAnsi" w:cs="Times New Roman"/>
                <w:color w:val="000000"/>
                <w:sz w:val="24"/>
                <w:szCs w:val="24"/>
                <w:lang w:val="es-ES_tradnl"/>
              </w:rPr>
              <w:t>60,14%</w:t>
            </w:r>
          </w:p>
        </w:tc>
        <w:tc>
          <w:tcPr>
            <w:tcW w:w="1006" w:type="pct"/>
            <w:shd w:val="clear" w:color="auto" w:fill="auto"/>
            <w:tcMar>
              <w:top w:w="72" w:type="dxa"/>
              <w:left w:w="144" w:type="dxa"/>
              <w:bottom w:w="72" w:type="dxa"/>
              <w:right w:w="144" w:type="dxa"/>
            </w:tcMar>
            <w:vAlign w:val="center"/>
          </w:tcPr>
          <w:p w14:paraId="36B7CC9A" w14:textId="77777777" w:rsidR="00844621" w:rsidRPr="00656798" w:rsidRDefault="00844621" w:rsidP="002D06FF">
            <w:pPr>
              <w:spacing w:after="0" w:line="240" w:lineRule="atLeast"/>
              <w:rPr>
                <w:rFonts w:asciiTheme="majorHAnsi" w:eastAsia="Times New Roman" w:hAnsiTheme="majorHAnsi" w:cs="Times New Roman"/>
                <w:color w:val="000000"/>
                <w:sz w:val="24"/>
                <w:szCs w:val="24"/>
                <w:lang w:val="es-ES_tradnl"/>
              </w:rPr>
            </w:pPr>
            <w:r w:rsidRPr="00656798">
              <w:rPr>
                <w:rFonts w:asciiTheme="majorHAnsi" w:eastAsia="Times New Roman" w:hAnsiTheme="majorHAnsi" w:cs="Times New Roman"/>
                <w:color w:val="000000"/>
                <w:sz w:val="24"/>
                <w:szCs w:val="24"/>
                <w:lang w:val="es-ES_tradnl"/>
              </w:rPr>
              <w:t>60,</w:t>
            </w:r>
            <w:r>
              <w:rPr>
                <w:rFonts w:asciiTheme="majorHAnsi" w:eastAsia="Times New Roman" w:hAnsiTheme="majorHAnsi" w:cs="Times New Roman"/>
                <w:color w:val="000000"/>
                <w:sz w:val="24"/>
                <w:szCs w:val="24"/>
                <w:lang w:val="es-ES_tradnl"/>
              </w:rPr>
              <w:t>11</w:t>
            </w:r>
            <w:r w:rsidRPr="00656798">
              <w:rPr>
                <w:rFonts w:asciiTheme="majorHAnsi" w:eastAsia="Times New Roman" w:hAnsiTheme="majorHAnsi" w:cs="Times New Roman"/>
                <w:color w:val="000000"/>
                <w:sz w:val="24"/>
                <w:szCs w:val="24"/>
                <w:lang w:val="es-ES_tradnl"/>
              </w:rPr>
              <w:t>%</w:t>
            </w:r>
          </w:p>
        </w:tc>
        <w:tc>
          <w:tcPr>
            <w:tcW w:w="1633" w:type="pct"/>
            <w:shd w:val="clear" w:color="auto" w:fill="auto"/>
            <w:tcMar>
              <w:top w:w="72" w:type="dxa"/>
              <w:left w:w="144" w:type="dxa"/>
              <w:bottom w:w="72" w:type="dxa"/>
              <w:right w:w="144" w:type="dxa"/>
            </w:tcMar>
            <w:vAlign w:val="center"/>
          </w:tcPr>
          <w:p w14:paraId="4430F5EE" w14:textId="77777777" w:rsidR="00844621" w:rsidRPr="00656798" w:rsidRDefault="00844621" w:rsidP="002D06FF">
            <w:pPr>
              <w:spacing w:after="0"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Diferencia en el porcentaje de hogares con conexiones a alcantarillado en Mayo de 2013 entre el grupo tratamiento y control</w:t>
            </w:r>
            <w:r w:rsidRPr="00656798">
              <w:rPr>
                <w:rFonts w:asciiTheme="majorHAnsi" w:eastAsia="Times New Roman" w:hAnsiTheme="majorHAnsi" w:cs="Times New Roman"/>
                <w:color w:val="000000"/>
                <w:sz w:val="24"/>
                <w:szCs w:val="24"/>
                <w:lang w:val="es-ES_tradnl"/>
              </w:rPr>
              <w:t xml:space="preserve"> =…</w:t>
            </w:r>
          </w:p>
        </w:tc>
      </w:tr>
      <w:tr w:rsidR="00844621" w:rsidRPr="00E80F8B" w14:paraId="206E3A04" w14:textId="77777777" w:rsidTr="002D06FF">
        <w:trPr>
          <w:trHeight w:val="584"/>
        </w:trPr>
        <w:tc>
          <w:tcPr>
            <w:tcW w:w="990" w:type="pct"/>
            <w:shd w:val="clear" w:color="auto" w:fill="auto"/>
            <w:tcMar>
              <w:top w:w="72" w:type="dxa"/>
              <w:left w:w="144" w:type="dxa"/>
              <w:bottom w:w="72" w:type="dxa"/>
              <w:right w:w="144" w:type="dxa"/>
            </w:tcMar>
            <w:vAlign w:val="center"/>
          </w:tcPr>
          <w:p w14:paraId="27A203AB" w14:textId="77777777" w:rsidR="00844621" w:rsidRPr="00656798" w:rsidRDefault="00844621" w:rsidP="002D06FF">
            <w:pPr>
              <w:spacing w:after="0" w:line="240" w:lineRule="atLeast"/>
              <w:jc w:val="both"/>
              <w:rPr>
                <w:rFonts w:asciiTheme="majorHAnsi" w:eastAsia="Times New Roman" w:hAnsiTheme="majorHAnsi" w:cs="Times New Roman"/>
                <w:color w:val="000000"/>
                <w:sz w:val="24"/>
                <w:szCs w:val="24"/>
                <w:lang w:val="es-ES_tradnl"/>
              </w:rPr>
            </w:pPr>
            <w:r w:rsidRPr="00656798">
              <w:rPr>
                <w:rFonts w:asciiTheme="majorHAnsi" w:eastAsia="Times New Roman" w:hAnsiTheme="majorHAnsi" w:cs="Times New Roman"/>
                <w:color w:val="000000"/>
                <w:sz w:val="24"/>
                <w:szCs w:val="24"/>
                <w:lang w:val="es-ES_tradnl"/>
              </w:rPr>
              <w:t>Impacto corregido</w:t>
            </w:r>
          </w:p>
        </w:tc>
        <w:tc>
          <w:tcPr>
            <w:tcW w:w="4010" w:type="pct"/>
            <w:gridSpan w:val="3"/>
            <w:shd w:val="clear" w:color="auto" w:fill="auto"/>
            <w:tcMar>
              <w:top w:w="72" w:type="dxa"/>
              <w:left w:w="144" w:type="dxa"/>
              <w:bottom w:w="72" w:type="dxa"/>
              <w:right w:w="144" w:type="dxa"/>
            </w:tcMar>
            <w:vAlign w:val="center"/>
          </w:tcPr>
          <w:p w14:paraId="0D736ECC" w14:textId="77777777" w:rsidR="00844621" w:rsidRPr="00656798" w:rsidRDefault="00844621" w:rsidP="002D06FF">
            <w:pPr>
              <w:spacing w:after="0" w:line="240" w:lineRule="atLeast"/>
              <w:jc w:val="both"/>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Diferencia en porcentaje</w:t>
            </w:r>
            <w:r w:rsidRPr="00656798">
              <w:rPr>
                <w:rFonts w:asciiTheme="majorHAnsi" w:eastAsia="Times New Roman" w:hAnsiTheme="majorHAnsi" w:cs="Times New Roman"/>
                <w:color w:val="000000"/>
                <w:sz w:val="24"/>
                <w:szCs w:val="24"/>
                <w:lang w:val="es-ES_tradnl"/>
              </w:rPr>
              <w:t>/</w:t>
            </w:r>
            <w:r>
              <w:rPr>
                <w:rFonts w:asciiTheme="majorHAnsi" w:eastAsia="Times New Roman" w:hAnsiTheme="majorHAnsi" w:cs="Times New Roman"/>
                <w:color w:val="000000"/>
                <w:sz w:val="24"/>
                <w:szCs w:val="24"/>
                <w:lang w:val="es-ES_tradnl"/>
              </w:rPr>
              <w:t>Diferencia en la proporción de hogares que se enteraron de la campaña</w:t>
            </w:r>
            <w:r w:rsidRPr="00656798">
              <w:rPr>
                <w:rFonts w:asciiTheme="majorHAnsi" w:eastAsia="Times New Roman" w:hAnsiTheme="majorHAnsi" w:cs="Times New Roman"/>
                <w:color w:val="000000"/>
                <w:sz w:val="24"/>
                <w:szCs w:val="24"/>
                <w:lang w:val="es-ES_tradnl"/>
              </w:rPr>
              <w:t xml:space="preserve"> = …</w:t>
            </w:r>
            <w:r>
              <w:rPr>
                <w:rFonts w:asciiTheme="majorHAnsi" w:eastAsia="Times New Roman" w:hAnsiTheme="majorHAnsi" w:cs="Times New Roman"/>
                <w:color w:val="000000"/>
                <w:sz w:val="24"/>
                <w:szCs w:val="24"/>
                <w:lang w:val="es-ES_tradnl"/>
              </w:rPr>
              <w:t xml:space="preserve"> </w:t>
            </w:r>
            <w:r w:rsidRPr="00656798">
              <w:rPr>
                <w:rFonts w:asciiTheme="majorHAnsi" w:eastAsia="Times New Roman" w:hAnsiTheme="majorHAnsi" w:cs="Times New Roman"/>
                <w:color w:val="000000"/>
                <w:sz w:val="24"/>
                <w:szCs w:val="24"/>
                <w:lang w:val="es-ES_tradnl"/>
              </w:rPr>
              <w:t>/… = …</w:t>
            </w:r>
          </w:p>
        </w:tc>
      </w:tr>
    </w:tbl>
    <w:p w14:paraId="3FB45DE1" w14:textId="77777777" w:rsidR="00844621" w:rsidRDefault="00844621" w:rsidP="00844621">
      <w:pPr>
        <w:spacing w:after="0" w:line="240" w:lineRule="atLeast"/>
        <w:jc w:val="center"/>
        <w:rPr>
          <w:rFonts w:asciiTheme="majorHAnsi" w:eastAsia="Times New Roman" w:hAnsiTheme="majorHAnsi" w:cs="Times New Roman"/>
          <w:b/>
          <w:bCs/>
          <w:color w:val="000000"/>
          <w:sz w:val="24"/>
          <w:szCs w:val="24"/>
          <w:lang w:val="es-ES_tradnl"/>
        </w:rPr>
      </w:pPr>
    </w:p>
    <w:p w14:paraId="058263F2" w14:textId="77777777" w:rsidR="00844621" w:rsidRDefault="002332E0" w:rsidP="00844621">
      <w:pPr>
        <w:spacing w:line="240" w:lineRule="auto"/>
        <w:jc w:val="both"/>
        <w:rPr>
          <w:rFonts w:asciiTheme="majorHAnsi" w:eastAsia="Times New Roman" w:hAnsiTheme="majorHAnsi" w:cs="Times New Roman"/>
          <w:bCs/>
          <w:color w:val="000000"/>
          <w:sz w:val="24"/>
          <w:szCs w:val="24"/>
          <w:lang w:val="es-ES_tradnl"/>
        </w:rPr>
      </w:pPr>
      <w:r>
        <w:rPr>
          <w:rFonts w:asciiTheme="majorHAnsi" w:eastAsia="Times New Roman" w:hAnsiTheme="majorHAnsi" w:cs="Times New Roman"/>
          <w:b/>
          <w:bCs/>
          <w:color w:val="000000"/>
          <w:sz w:val="24"/>
          <w:szCs w:val="24"/>
          <w:lang w:val="es-ES_tradnl"/>
        </w:rPr>
        <w:t>Pregunta 15</w:t>
      </w:r>
      <w:r w:rsidR="00844621">
        <w:rPr>
          <w:rFonts w:asciiTheme="majorHAnsi" w:eastAsia="Times New Roman" w:hAnsiTheme="majorHAnsi" w:cs="Times New Roman"/>
          <w:b/>
          <w:bCs/>
          <w:color w:val="000000"/>
          <w:sz w:val="24"/>
          <w:szCs w:val="24"/>
          <w:lang w:val="es-ES_tradnl"/>
        </w:rPr>
        <w:t xml:space="preserve">: </w:t>
      </w:r>
      <w:r w:rsidR="00844621" w:rsidRPr="00D5554B">
        <w:rPr>
          <w:rFonts w:asciiTheme="majorHAnsi" w:eastAsia="Times New Roman" w:hAnsiTheme="majorHAnsi" w:cs="Times New Roman"/>
          <w:bCs/>
          <w:color w:val="000000"/>
          <w:sz w:val="24"/>
          <w:szCs w:val="24"/>
          <w:lang w:val="es-ES_tradnl"/>
        </w:rPr>
        <w:t>¿</w:t>
      </w:r>
      <w:r w:rsidR="00844621" w:rsidRPr="00C33E4A">
        <w:rPr>
          <w:rFonts w:asciiTheme="majorHAnsi" w:eastAsia="Times New Roman" w:hAnsiTheme="majorHAnsi" w:cs="Times New Roman"/>
          <w:bCs/>
          <w:color w:val="000000"/>
          <w:sz w:val="24"/>
          <w:szCs w:val="24"/>
          <w:lang w:val="es-ES_tradnl"/>
        </w:rPr>
        <w:t>Por qué es</w:t>
      </w:r>
      <w:r w:rsidR="00844621">
        <w:rPr>
          <w:rFonts w:asciiTheme="majorHAnsi" w:eastAsia="Times New Roman" w:hAnsiTheme="majorHAnsi" w:cs="Times New Roman"/>
          <w:bCs/>
          <w:color w:val="000000"/>
          <w:sz w:val="24"/>
          <w:szCs w:val="24"/>
          <w:lang w:val="es-ES_tradnl"/>
        </w:rPr>
        <w:t xml:space="preserve">te impacto que corrige por efectos contagio con variables instrumentales es distinto al impacto anterior? </w:t>
      </w:r>
      <w:r w:rsidR="00844621" w:rsidRPr="00E94B08">
        <w:rPr>
          <w:rFonts w:asciiTheme="majorHAnsi" w:eastAsia="Times New Roman" w:hAnsiTheme="majorHAnsi" w:cs="Times New Roman"/>
          <w:bCs/>
          <w:color w:val="000000"/>
          <w:sz w:val="24"/>
          <w:szCs w:val="24"/>
          <w:lang w:val="es-ES_tradnl"/>
        </w:rPr>
        <w:t>¿Sobre quiénes estamos analizando el impacto?</w:t>
      </w:r>
    </w:p>
    <w:p w14:paraId="76410145" w14:textId="77777777" w:rsidR="00844621" w:rsidRPr="009E1AD6" w:rsidRDefault="002332E0" w:rsidP="00844621">
      <w:pPr>
        <w:spacing w:line="240" w:lineRule="auto"/>
        <w:jc w:val="both"/>
        <w:rPr>
          <w:rFonts w:asciiTheme="majorHAnsi" w:eastAsia="Times New Roman" w:hAnsiTheme="majorHAnsi" w:cs="Times New Roman"/>
          <w:bCs/>
          <w:color w:val="000000"/>
          <w:sz w:val="24"/>
          <w:szCs w:val="24"/>
          <w:lang w:val="es-ES_tradnl"/>
        </w:rPr>
      </w:pPr>
      <w:r>
        <w:rPr>
          <w:rFonts w:asciiTheme="majorHAnsi" w:eastAsia="Times New Roman" w:hAnsiTheme="majorHAnsi" w:cs="Times New Roman"/>
          <w:b/>
          <w:bCs/>
          <w:color w:val="000000"/>
          <w:sz w:val="24"/>
          <w:szCs w:val="24"/>
          <w:lang w:val="es-ES_tradnl"/>
        </w:rPr>
        <w:t>Pregunta 16</w:t>
      </w:r>
      <w:r w:rsidR="00844621" w:rsidRPr="009E1AD6">
        <w:rPr>
          <w:rFonts w:asciiTheme="majorHAnsi" w:eastAsia="Times New Roman" w:hAnsiTheme="majorHAnsi" w:cs="Times New Roman"/>
          <w:b/>
          <w:bCs/>
          <w:color w:val="000000"/>
          <w:sz w:val="24"/>
          <w:szCs w:val="24"/>
          <w:lang w:val="es-ES_tradnl"/>
        </w:rPr>
        <w:t>:</w:t>
      </w:r>
      <w:r w:rsidR="00844621">
        <w:rPr>
          <w:rFonts w:asciiTheme="majorHAnsi" w:eastAsia="Times New Roman" w:hAnsiTheme="majorHAnsi" w:cs="Times New Roman"/>
          <w:b/>
          <w:bCs/>
          <w:color w:val="000000"/>
          <w:sz w:val="24"/>
          <w:szCs w:val="24"/>
          <w:lang w:val="es-ES_tradnl"/>
        </w:rPr>
        <w:t xml:space="preserve"> </w:t>
      </w:r>
      <w:r w:rsidR="00844621">
        <w:rPr>
          <w:rFonts w:asciiTheme="majorHAnsi" w:eastAsia="Times New Roman" w:hAnsiTheme="majorHAnsi" w:cs="Times New Roman"/>
          <w:bCs/>
          <w:color w:val="000000"/>
          <w:sz w:val="24"/>
          <w:szCs w:val="24"/>
          <w:lang w:val="es-ES_tradnl"/>
        </w:rPr>
        <w:t>Si se distribuyeran las llamadas por barrio para evitar el efecto contagio entre los vecinos. ¿Con qué problemas se podría enfrentar a la hora de hacer la evaluación?</w:t>
      </w:r>
    </w:p>
    <w:p w14:paraId="36DAA369" w14:textId="77777777" w:rsidR="00844621" w:rsidRPr="00F63C0E" w:rsidRDefault="00844621" w:rsidP="00844621">
      <w:pPr>
        <w:spacing w:after="0" w:line="240" w:lineRule="atLeast"/>
        <w:ind w:firstLine="360"/>
        <w:jc w:val="center"/>
        <w:rPr>
          <w:rFonts w:asciiTheme="majorHAnsi" w:eastAsia="Times New Roman" w:hAnsiTheme="majorHAnsi" w:cs="Times New Roman"/>
          <w:i/>
          <w:color w:val="000000"/>
          <w:sz w:val="24"/>
          <w:szCs w:val="24"/>
          <w:lang w:val="es-ES_tradnl"/>
        </w:rPr>
      </w:pPr>
      <w:r w:rsidRPr="00F63C0E">
        <w:rPr>
          <w:rFonts w:asciiTheme="majorHAnsi" w:eastAsia="Times New Roman" w:hAnsiTheme="majorHAnsi" w:cs="Times New Roman"/>
          <w:i/>
          <w:color w:val="000000"/>
          <w:sz w:val="24"/>
          <w:szCs w:val="24"/>
          <w:lang w:val="es-ES_tradnl"/>
        </w:rPr>
        <w:br w:type="page"/>
      </w:r>
    </w:p>
    <w:p w14:paraId="7CBBC9FC" w14:textId="0619A48F" w:rsidR="00844621" w:rsidRPr="00F151E4" w:rsidRDefault="00844621" w:rsidP="00844621">
      <w:pPr>
        <w:rPr>
          <w:rFonts w:asciiTheme="majorHAnsi" w:eastAsia="Times New Roman" w:hAnsiTheme="majorHAnsi" w:cs="Times New Roman"/>
          <w:b/>
          <w:bCs/>
          <w:color w:val="000000"/>
          <w:sz w:val="24"/>
          <w:szCs w:val="24"/>
          <w:u w:val="single"/>
          <w:lang w:val="es-ES_tradnl"/>
        </w:rPr>
      </w:pPr>
      <w:r w:rsidRPr="00F151E4">
        <w:rPr>
          <w:rFonts w:asciiTheme="majorHAnsi" w:eastAsia="Times New Roman" w:hAnsiTheme="majorHAnsi" w:cs="Times New Roman"/>
          <w:b/>
          <w:bCs/>
          <w:color w:val="000000"/>
          <w:sz w:val="24"/>
          <w:szCs w:val="24"/>
          <w:u w:val="single"/>
          <w:lang w:val="es-ES_tradnl"/>
        </w:rPr>
        <w:lastRenderedPageBreak/>
        <w:t xml:space="preserve">Método 8 - Regresión </w:t>
      </w:r>
      <w:r w:rsidR="00EC1903" w:rsidRPr="00F151E4">
        <w:rPr>
          <w:rFonts w:asciiTheme="majorHAnsi" w:eastAsia="Times New Roman" w:hAnsiTheme="majorHAnsi" w:cs="Times New Roman"/>
          <w:b/>
          <w:bCs/>
          <w:color w:val="000000"/>
          <w:sz w:val="24"/>
          <w:szCs w:val="24"/>
          <w:u w:val="single"/>
          <w:lang w:val="es-ES_tradnl"/>
        </w:rPr>
        <w:t>discontinua</w:t>
      </w:r>
    </w:p>
    <w:p w14:paraId="4B40B664" w14:textId="77777777" w:rsidR="00844621" w:rsidRDefault="00844621" w:rsidP="00844621">
      <w:pPr>
        <w:spacing w:line="240" w:lineRule="auto"/>
        <w:jc w:val="both"/>
        <w:rPr>
          <w:rFonts w:asciiTheme="majorHAnsi" w:eastAsia="Times New Roman" w:hAnsiTheme="majorHAnsi" w:cs="Times New Roman"/>
          <w:bCs/>
          <w:color w:val="000000"/>
          <w:sz w:val="24"/>
          <w:szCs w:val="24"/>
          <w:lang w:val="es-ES_tradnl"/>
        </w:rPr>
      </w:pPr>
      <w:r w:rsidRPr="0014352E">
        <w:rPr>
          <w:rFonts w:asciiTheme="majorHAnsi" w:eastAsia="Times New Roman" w:hAnsiTheme="majorHAnsi" w:cs="Times New Roman"/>
          <w:bCs/>
          <w:color w:val="000000"/>
          <w:sz w:val="24"/>
          <w:szCs w:val="24"/>
          <w:lang w:val="es-ES_tradnl"/>
        </w:rPr>
        <w:t xml:space="preserve">Supongamos que </w:t>
      </w:r>
      <w:r>
        <w:rPr>
          <w:rFonts w:asciiTheme="majorHAnsi" w:eastAsia="Times New Roman" w:hAnsiTheme="majorHAnsi" w:cs="Times New Roman"/>
          <w:bCs/>
          <w:color w:val="000000"/>
          <w:sz w:val="24"/>
          <w:szCs w:val="24"/>
          <w:lang w:val="es-ES_tradnl"/>
        </w:rPr>
        <w:t xml:space="preserve">en otra localidad que tiene el mismo desafío de </w:t>
      </w:r>
      <w:r w:rsidRPr="0014352E">
        <w:rPr>
          <w:rFonts w:asciiTheme="majorHAnsi" w:eastAsia="Times New Roman" w:hAnsiTheme="majorHAnsi" w:cs="Times New Roman"/>
          <w:bCs/>
          <w:color w:val="000000"/>
          <w:sz w:val="24"/>
          <w:szCs w:val="24"/>
          <w:lang w:val="es-ES_tradnl"/>
        </w:rPr>
        <w:t>fomentar las conexiones a la red de alcantarillado</w:t>
      </w:r>
      <w:r>
        <w:rPr>
          <w:rFonts w:asciiTheme="majorHAnsi" w:eastAsia="Times New Roman" w:hAnsiTheme="majorHAnsi" w:cs="Times New Roman"/>
          <w:bCs/>
          <w:color w:val="000000"/>
          <w:sz w:val="24"/>
          <w:szCs w:val="24"/>
          <w:lang w:val="es-ES_tradnl"/>
        </w:rPr>
        <w:t>, deciden realizar llamadas telefónicas pero solo aquellos hogares que tienen un valor de Índice de Calidad de Vida por debajo de 50 de manera tal de llegar a los más marginados.</w:t>
      </w:r>
    </w:p>
    <w:p w14:paraId="0CA1FF43" w14:textId="77777777" w:rsidR="00844621" w:rsidRDefault="002332E0" w:rsidP="00844621">
      <w:pPr>
        <w:spacing w:line="240" w:lineRule="auto"/>
        <w:jc w:val="both"/>
        <w:rPr>
          <w:rFonts w:asciiTheme="majorHAnsi" w:eastAsia="Times New Roman" w:hAnsiTheme="majorHAnsi" w:cs="Times New Roman"/>
          <w:bCs/>
          <w:color w:val="000000"/>
          <w:sz w:val="24"/>
          <w:szCs w:val="24"/>
          <w:lang w:val="es-ES_tradnl"/>
        </w:rPr>
      </w:pPr>
      <w:r>
        <w:rPr>
          <w:rFonts w:asciiTheme="majorHAnsi" w:eastAsia="Times New Roman" w:hAnsiTheme="majorHAnsi" w:cs="Times New Roman"/>
          <w:b/>
          <w:bCs/>
          <w:color w:val="000000"/>
          <w:sz w:val="24"/>
          <w:szCs w:val="24"/>
          <w:lang w:val="es-ES_tradnl"/>
        </w:rPr>
        <w:t>Pregunta 17</w:t>
      </w:r>
      <w:r w:rsidR="00844621" w:rsidRPr="003A57D3">
        <w:rPr>
          <w:rFonts w:asciiTheme="majorHAnsi" w:eastAsia="Times New Roman" w:hAnsiTheme="majorHAnsi" w:cs="Times New Roman"/>
          <w:b/>
          <w:bCs/>
          <w:color w:val="000000"/>
          <w:sz w:val="24"/>
          <w:szCs w:val="24"/>
          <w:lang w:val="es-ES_tradnl"/>
        </w:rPr>
        <w:t>:</w:t>
      </w:r>
      <w:r w:rsidR="00844621">
        <w:rPr>
          <w:rFonts w:asciiTheme="majorHAnsi" w:eastAsia="Times New Roman" w:hAnsiTheme="majorHAnsi" w:cs="Times New Roman"/>
          <w:bCs/>
          <w:color w:val="000000"/>
          <w:sz w:val="24"/>
          <w:szCs w:val="24"/>
          <w:lang w:val="es-ES_tradnl"/>
        </w:rPr>
        <w:t xml:space="preserve"> A continuación se presentan distintos rangos de corte alrededor de 50 en el índice de calidad de vida. Por ejemplo, en el primer caso, se considerará como grupo de tratamiento a aquellos con Índice de Calidad de Vida entre 45 y 50 y se considerarán parte del grupo de control a los que tengan puntaje mayor a 50 y menor que 55. Según lo aprendido en el curso, seleccione cuál rango de corte que elegiría y explique por qué.</w:t>
      </w:r>
    </w:p>
    <w:tbl>
      <w:tblPr>
        <w:tblStyle w:val="TableGrid"/>
        <w:tblW w:w="9259" w:type="dxa"/>
        <w:jc w:val="center"/>
        <w:tblLook w:val="04A0" w:firstRow="1" w:lastRow="0" w:firstColumn="1" w:lastColumn="0" w:noHBand="0" w:noVBand="1"/>
      </w:tblPr>
      <w:tblGrid>
        <w:gridCol w:w="3410"/>
        <w:gridCol w:w="964"/>
        <w:gridCol w:w="947"/>
        <w:gridCol w:w="18"/>
        <w:gridCol w:w="964"/>
        <w:gridCol w:w="960"/>
        <w:gridCol w:w="969"/>
        <w:gridCol w:w="1027"/>
      </w:tblGrid>
      <w:tr w:rsidR="00844621" w:rsidRPr="00A131C2" w14:paraId="160B3975" w14:textId="77777777" w:rsidTr="00844621">
        <w:trPr>
          <w:jc w:val="center"/>
        </w:trPr>
        <w:tc>
          <w:tcPr>
            <w:tcW w:w="9259" w:type="dxa"/>
            <w:gridSpan w:val="8"/>
          </w:tcPr>
          <w:p w14:paraId="3DCA5427" w14:textId="77777777" w:rsidR="00844621" w:rsidRPr="00E039D8" w:rsidRDefault="00844621" w:rsidP="002D06FF">
            <w:pPr>
              <w:spacing w:line="240" w:lineRule="atLeast"/>
              <w:jc w:val="center"/>
              <w:rPr>
                <w:rFonts w:asciiTheme="majorHAnsi" w:eastAsia="Times New Roman" w:hAnsiTheme="majorHAnsi" w:cs="Times New Roman"/>
                <w:b/>
                <w:color w:val="000000"/>
                <w:sz w:val="24"/>
                <w:szCs w:val="24"/>
                <w:lang w:val="es-ES_tradnl"/>
              </w:rPr>
            </w:pPr>
            <w:r w:rsidRPr="00671B65">
              <w:rPr>
                <w:rFonts w:asciiTheme="majorHAnsi" w:eastAsia="Times New Roman" w:hAnsiTheme="majorHAnsi" w:cs="Times New Roman"/>
                <w:b/>
                <w:color w:val="000000"/>
                <w:sz w:val="24"/>
                <w:szCs w:val="24"/>
                <w:lang w:val="es-ES_tradnl"/>
              </w:rPr>
              <w:t xml:space="preserve">Tabla </w:t>
            </w:r>
            <w:r w:rsidR="00B57E14">
              <w:rPr>
                <w:rFonts w:asciiTheme="majorHAnsi" w:eastAsia="Times New Roman" w:hAnsiTheme="majorHAnsi" w:cs="Times New Roman"/>
                <w:b/>
                <w:color w:val="000000"/>
                <w:sz w:val="24"/>
                <w:szCs w:val="24"/>
                <w:lang w:val="es-ES_tradnl"/>
              </w:rPr>
              <w:t>7</w:t>
            </w:r>
            <w:r w:rsidRPr="00671B65">
              <w:rPr>
                <w:rFonts w:asciiTheme="majorHAnsi" w:eastAsia="Times New Roman" w:hAnsiTheme="majorHAnsi" w:cs="Times New Roman"/>
                <w:b/>
                <w:color w:val="000000"/>
                <w:sz w:val="24"/>
                <w:szCs w:val="24"/>
                <w:lang w:val="es-ES_tradnl"/>
              </w:rPr>
              <w:t>: Características promedio de los hogares</w:t>
            </w:r>
            <w:r>
              <w:rPr>
                <w:rFonts w:asciiTheme="majorHAnsi" w:eastAsia="Times New Roman" w:hAnsiTheme="majorHAnsi" w:cs="Times New Roman"/>
                <w:b/>
                <w:color w:val="000000"/>
                <w:sz w:val="24"/>
                <w:szCs w:val="24"/>
                <w:lang w:val="es-ES_tradnl"/>
              </w:rPr>
              <w:t xml:space="preserve"> según el rango de corte</w:t>
            </w:r>
          </w:p>
        </w:tc>
      </w:tr>
      <w:tr w:rsidR="00844621" w:rsidRPr="00E039D8" w14:paraId="260CB662" w14:textId="77777777" w:rsidTr="00844621">
        <w:trPr>
          <w:jc w:val="center"/>
        </w:trPr>
        <w:tc>
          <w:tcPr>
            <w:tcW w:w="3410" w:type="dxa"/>
          </w:tcPr>
          <w:p w14:paraId="47A7F673" w14:textId="77777777" w:rsidR="00844621" w:rsidRPr="00E039D8" w:rsidRDefault="00844621" w:rsidP="002D06FF">
            <w:pPr>
              <w:spacing w:line="240" w:lineRule="atLeast"/>
              <w:jc w:val="both"/>
              <w:rPr>
                <w:rFonts w:asciiTheme="majorHAnsi" w:eastAsia="Times New Roman" w:hAnsiTheme="majorHAnsi" w:cs="Times New Roman"/>
                <w:b/>
                <w:color w:val="000000"/>
                <w:sz w:val="24"/>
                <w:szCs w:val="24"/>
                <w:lang w:val="es-ES_tradnl"/>
              </w:rPr>
            </w:pPr>
          </w:p>
        </w:tc>
        <w:tc>
          <w:tcPr>
            <w:tcW w:w="1911" w:type="dxa"/>
            <w:gridSpan w:val="2"/>
          </w:tcPr>
          <w:p w14:paraId="11A6756B" w14:textId="77777777" w:rsidR="00844621" w:rsidRPr="00E039D8" w:rsidRDefault="00844621" w:rsidP="002D06FF">
            <w:pPr>
              <w:spacing w:line="240" w:lineRule="atLeast"/>
              <w:jc w:val="center"/>
              <w:rPr>
                <w:rFonts w:asciiTheme="majorHAnsi" w:eastAsia="Times New Roman" w:hAnsiTheme="majorHAnsi" w:cs="Times New Roman"/>
                <w:b/>
                <w:color w:val="000000"/>
                <w:sz w:val="24"/>
                <w:szCs w:val="24"/>
                <w:lang w:val="es-ES_tradnl"/>
              </w:rPr>
            </w:pPr>
            <w:r w:rsidRPr="00E039D8">
              <w:rPr>
                <w:rFonts w:asciiTheme="majorHAnsi" w:eastAsia="Times New Roman" w:hAnsiTheme="majorHAnsi" w:cs="Times New Roman"/>
                <w:b/>
                <w:color w:val="000000"/>
                <w:sz w:val="24"/>
                <w:szCs w:val="24"/>
                <w:lang w:val="es-ES_tradnl"/>
              </w:rPr>
              <w:t>Corte en ICV=</w:t>
            </w:r>
            <w:r>
              <w:rPr>
                <w:rFonts w:asciiTheme="majorHAnsi" w:eastAsia="Times New Roman" w:hAnsiTheme="majorHAnsi" w:cs="Times New Roman"/>
                <w:b/>
                <w:color w:val="000000"/>
                <w:sz w:val="24"/>
                <w:szCs w:val="24"/>
                <w:lang w:val="es-ES_tradnl"/>
              </w:rPr>
              <w:t>5</w:t>
            </w:r>
            <w:r w:rsidRPr="00E039D8">
              <w:rPr>
                <w:rFonts w:asciiTheme="majorHAnsi" w:eastAsia="Times New Roman" w:hAnsiTheme="majorHAnsi" w:cs="Times New Roman"/>
                <w:b/>
                <w:color w:val="000000"/>
                <w:sz w:val="24"/>
                <w:szCs w:val="24"/>
                <w:lang w:val="es-ES_tradnl"/>
              </w:rPr>
              <w:t>0</w:t>
            </w:r>
          </w:p>
          <w:p w14:paraId="39F342F8" w14:textId="77777777" w:rsidR="00844621" w:rsidRPr="00E039D8" w:rsidRDefault="00844621" w:rsidP="002D06FF">
            <w:pPr>
              <w:spacing w:line="240" w:lineRule="atLeast"/>
              <w:jc w:val="center"/>
              <w:rPr>
                <w:rFonts w:asciiTheme="majorHAnsi" w:eastAsia="Times New Roman" w:hAnsiTheme="majorHAnsi" w:cs="Times New Roman"/>
                <w:b/>
                <w:color w:val="000000"/>
                <w:sz w:val="24"/>
                <w:szCs w:val="24"/>
                <w:lang w:val="es-ES_tradnl"/>
              </w:rPr>
            </w:pPr>
            <w:r w:rsidRPr="00E039D8">
              <w:rPr>
                <w:rFonts w:asciiTheme="majorHAnsi" w:eastAsia="Times New Roman" w:hAnsiTheme="majorHAnsi" w:cs="Times New Roman"/>
                <w:b/>
                <w:color w:val="000000"/>
                <w:sz w:val="24"/>
                <w:szCs w:val="24"/>
                <w:lang w:val="es-ES_tradnl"/>
              </w:rPr>
              <w:t>+/- 5</w:t>
            </w:r>
          </w:p>
        </w:tc>
        <w:tc>
          <w:tcPr>
            <w:tcW w:w="1942" w:type="dxa"/>
            <w:gridSpan w:val="3"/>
          </w:tcPr>
          <w:p w14:paraId="445CE74E" w14:textId="77777777" w:rsidR="00844621" w:rsidRPr="00E039D8" w:rsidRDefault="00844621" w:rsidP="002D06FF">
            <w:pPr>
              <w:spacing w:line="240" w:lineRule="atLeast"/>
              <w:jc w:val="center"/>
              <w:rPr>
                <w:rFonts w:asciiTheme="majorHAnsi" w:eastAsia="Times New Roman" w:hAnsiTheme="majorHAnsi" w:cs="Times New Roman"/>
                <w:b/>
                <w:color w:val="000000"/>
                <w:sz w:val="24"/>
                <w:szCs w:val="24"/>
                <w:lang w:val="es-ES_tradnl"/>
              </w:rPr>
            </w:pPr>
            <w:r w:rsidRPr="00E039D8">
              <w:rPr>
                <w:rFonts w:asciiTheme="majorHAnsi" w:eastAsia="Times New Roman" w:hAnsiTheme="majorHAnsi" w:cs="Times New Roman"/>
                <w:b/>
                <w:color w:val="000000"/>
                <w:sz w:val="24"/>
                <w:szCs w:val="24"/>
                <w:lang w:val="es-ES_tradnl"/>
              </w:rPr>
              <w:t>Corte en ICV=50</w:t>
            </w:r>
          </w:p>
          <w:p w14:paraId="3B22728E" w14:textId="77777777" w:rsidR="00844621" w:rsidRPr="00E039D8" w:rsidRDefault="00844621" w:rsidP="002D06FF">
            <w:pPr>
              <w:spacing w:line="240" w:lineRule="atLeast"/>
              <w:jc w:val="center"/>
              <w:rPr>
                <w:rFonts w:asciiTheme="majorHAnsi" w:eastAsia="Times New Roman" w:hAnsiTheme="majorHAnsi" w:cs="Times New Roman"/>
                <w:b/>
                <w:color w:val="000000"/>
                <w:sz w:val="24"/>
                <w:szCs w:val="24"/>
                <w:lang w:val="es-ES_tradnl"/>
              </w:rPr>
            </w:pPr>
            <w:r w:rsidRPr="00E039D8">
              <w:rPr>
                <w:rFonts w:asciiTheme="majorHAnsi" w:eastAsia="Times New Roman" w:hAnsiTheme="majorHAnsi" w:cs="Times New Roman"/>
                <w:b/>
                <w:color w:val="000000"/>
                <w:sz w:val="24"/>
                <w:szCs w:val="24"/>
                <w:lang w:val="es-ES_tradnl"/>
              </w:rPr>
              <w:t xml:space="preserve">+/- </w:t>
            </w:r>
            <w:r>
              <w:rPr>
                <w:rFonts w:asciiTheme="majorHAnsi" w:eastAsia="Times New Roman" w:hAnsiTheme="majorHAnsi" w:cs="Times New Roman"/>
                <w:b/>
                <w:color w:val="000000"/>
                <w:sz w:val="24"/>
                <w:szCs w:val="24"/>
                <w:lang w:val="es-ES_tradnl"/>
              </w:rPr>
              <w:t>10</w:t>
            </w:r>
          </w:p>
        </w:tc>
        <w:tc>
          <w:tcPr>
            <w:tcW w:w="1996" w:type="dxa"/>
            <w:gridSpan w:val="2"/>
          </w:tcPr>
          <w:p w14:paraId="3391758C" w14:textId="77777777" w:rsidR="00844621" w:rsidRPr="00E039D8" w:rsidRDefault="00844621" w:rsidP="002D06FF">
            <w:pPr>
              <w:spacing w:line="240" w:lineRule="atLeast"/>
              <w:jc w:val="center"/>
              <w:rPr>
                <w:rFonts w:asciiTheme="majorHAnsi" w:eastAsia="Times New Roman" w:hAnsiTheme="majorHAnsi" w:cs="Times New Roman"/>
                <w:b/>
                <w:color w:val="000000"/>
                <w:sz w:val="24"/>
                <w:szCs w:val="24"/>
                <w:lang w:val="es-ES_tradnl"/>
              </w:rPr>
            </w:pPr>
            <w:r w:rsidRPr="00E039D8">
              <w:rPr>
                <w:rFonts w:asciiTheme="majorHAnsi" w:eastAsia="Times New Roman" w:hAnsiTheme="majorHAnsi" w:cs="Times New Roman"/>
                <w:b/>
                <w:color w:val="000000"/>
                <w:sz w:val="24"/>
                <w:szCs w:val="24"/>
                <w:lang w:val="es-ES_tradnl"/>
              </w:rPr>
              <w:t>Corte en ICV=50</w:t>
            </w:r>
          </w:p>
          <w:p w14:paraId="6E574C08" w14:textId="77777777" w:rsidR="00844621" w:rsidRPr="00E039D8" w:rsidRDefault="00844621" w:rsidP="002D06FF">
            <w:pPr>
              <w:spacing w:line="240" w:lineRule="atLeast"/>
              <w:jc w:val="center"/>
              <w:rPr>
                <w:rFonts w:asciiTheme="majorHAnsi" w:eastAsia="Times New Roman" w:hAnsiTheme="majorHAnsi" w:cs="Times New Roman"/>
                <w:b/>
                <w:color w:val="000000"/>
                <w:sz w:val="24"/>
                <w:szCs w:val="24"/>
                <w:lang w:val="es-ES_tradnl"/>
              </w:rPr>
            </w:pPr>
            <w:r w:rsidRPr="00E039D8">
              <w:rPr>
                <w:rFonts w:asciiTheme="majorHAnsi" w:eastAsia="Times New Roman" w:hAnsiTheme="majorHAnsi" w:cs="Times New Roman"/>
                <w:b/>
                <w:color w:val="000000"/>
                <w:sz w:val="24"/>
                <w:szCs w:val="24"/>
                <w:lang w:val="es-ES_tradnl"/>
              </w:rPr>
              <w:t>+/- 1</w:t>
            </w:r>
            <w:r>
              <w:rPr>
                <w:rFonts w:asciiTheme="majorHAnsi" w:eastAsia="Times New Roman" w:hAnsiTheme="majorHAnsi" w:cs="Times New Roman"/>
                <w:b/>
                <w:color w:val="000000"/>
                <w:sz w:val="24"/>
                <w:szCs w:val="24"/>
                <w:lang w:val="es-ES_tradnl"/>
              </w:rPr>
              <w:t>5</w:t>
            </w:r>
          </w:p>
        </w:tc>
      </w:tr>
      <w:tr w:rsidR="00844621" w:rsidRPr="00E039D8" w14:paraId="72E418AC" w14:textId="77777777" w:rsidTr="00844621">
        <w:trPr>
          <w:jc w:val="center"/>
        </w:trPr>
        <w:tc>
          <w:tcPr>
            <w:tcW w:w="3410" w:type="dxa"/>
          </w:tcPr>
          <w:p w14:paraId="50BDA198" w14:textId="77777777" w:rsidR="00844621" w:rsidRPr="00E039D8" w:rsidRDefault="00844621" w:rsidP="002D06FF">
            <w:pPr>
              <w:spacing w:line="240" w:lineRule="atLeast"/>
              <w:jc w:val="both"/>
              <w:rPr>
                <w:rFonts w:asciiTheme="majorHAnsi" w:eastAsia="Times New Roman" w:hAnsiTheme="majorHAnsi" w:cs="Times New Roman"/>
                <w:b/>
                <w:color w:val="000000"/>
                <w:sz w:val="24"/>
                <w:szCs w:val="24"/>
                <w:lang w:val="es-ES_tradnl"/>
              </w:rPr>
            </w:pPr>
          </w:p>
        </w:tc>
        <w:tc>
          <w:tcPr>
            <w:tcW w:w="964" w:type="dxa"/>
          </w:tcPr>
          <w:p w14:paraId="15ED35D0" w14:textId="77777777" w:rsidR="00844621" w:rsidRPr="00E039D8" w:rsidRDefault="00844621" w:rsidP="002D06FF">
            <w:pPr>
              <w:spacing w:line="240" w:lineRule="atLeast"/>
              <w:jc w:val="center"/>
              <w:rPr>
                <w:rFonts w:asciiTheme="majorHAnsi" w:eastAsia="Times New Roman" w:hAnsiTheme="majorHAnsi" w:cs="Times New Roman"/>
                <w:b/>
                <w:color w:val="000000"/>
                <w:sz w:val="24"/>
                <w:szCs w:val="24"/>
                <w:lang w:val="es-ES_tradnl"/>
              </w:rPr>
            </w:pPr>
            <w:r>
              <w:rPr>
                <w:rFonts w:asciiTheme="majorHAnsi" w:eastAsia="Times New Roman" w:hAnsiTheme="majorHAnsi" w:cs="Times New Roman"/>
                <w:b/>
                <w:color w:val="000000"/>
                <w:sz w:val="24"/>
                <w:szCs w:val="24"/>
                <w:lang w:val="es-ES_tradnl"/>
              </w:rPr>
              <w:t>T</w:t>
            </w:r>
          </w:p>
        </w:tc>
        <w:tc>
          <w:tcPr>
            <w:tcW w:w="965" w:type="dxa"/>
            <w:gridSpan w:val="2"/>
          </w:tcPr>
          <w:p w14:paraId="48362E20" w14:textId="77777777" w:rsidR="00844621" w:rsidRPr="00E039D8" w:rsidRDefault="00844621" w:rsidP="002D06FF">
            <w:pPr>
              <w:spacing w:line="240" w:lineRule="atLeast"/>
              <w:jc w:val="center"/>
              <w:rPr>
                <w:rFonts w:asciiTheme="majorHAnsi" w:eastAsia="Times New Roman" w:hAnsiTheme="majorHAnsi" w:cs="Times New Roman"/>
                <w:b/>
                <w:color w:val="000000"/>
                <w:sz w:val="24"/>
                <w:szCs w:val="24"/>
                <w:lang w:val="es-ES_tradnl"/>
              </w:rPr>
            </w:pPr>
            <w:r>
              <w:rPr>
                <w:rFonts w:asciiTheme="majorHAnsi" w:eastAsia="Times New Roman" w:hAnsiTheme="majorHAnsi" w:cs="Times New Roman"/>
                <w:b/>
                <w:color w:val="000000"/>
                <w:sz w:val="24"/>
                <w:szCs w:val="24"/>
                <w:lang w:val="es-ES_tradnl"/>
              </w:rPr>
              <w:t>C</w:t>
            </w:r>
          </w:p>
        </w:tc>
        <w:tc>
          <w:tcPr>
            <w:tcW w:w="964" w:type="dxa"/>
          </w:tcPr>
          <w:p w14:paraId="619458FD" w14:textId="77777777" w:rsidR="00844621" w:rsidRPr="00E039D8" w:rsidRDefault="00844621" w:rsidP="002D06FF">
            <w:pPr>
              <w:spacing w:line="240" w:lineRule="atLeast"/>
              <w:jc w:val="center"/>
              <w:rPr>
                <w:rFonts w:asciiTheme="majorHAnsi" w:eastAsia="Times New Roman" w:hAnsiTheme="majorHAnsi" w:cs="Times New Roman"/>
                <w:b/>
                <w:color w:val="000000"/>
                <w:sz w:val="24"/>
                <w:szCs w:val="24"/>
                <w:lang w:val="es-ES_tradnl"/>
              </w:rPr>
            </w:pPr>
            <w:r>
              <w:rPr>
                <w:rFonts w:asciiTheme="majorHAnsi" w:eastAsia="Times New Roman" w:hAnsiTheme="majorHAnsi" w:cs="Times New Roman"/>
                <w:b/>
                <w:color w:val="000000"/>
                <w:sz w:val="24"/>
                <w:szCs w:val="24"/>
                <w:lang w:val="es-ES_tradnl"/>
              </w:rPr>
              <w:t>T</w:t>
            </w:r>
          </w:p>
        </w:tc>
        <w:tc>
          <w:tcPr>
            <w:tcW w:w="960" w:type="dxa"/>
          </w:tcPr>
          <w:p w14:paraId="1326DA2C" w14:textId="77777777" w:rsidR="00844621" w:rsidRPr="00E039D8" w:rsidRDefault="00844621" w:rsidP="002D06FF">
            <w:pPr>
              <w:spacing w:line="240" w:lineRule="atLeast"/>
              <w:jc w:val="center"/>
              <w:rPr>
                <w:rFonts w:asciiTheme="majorHAnsi" w:eastAsia="Times New Roman" w:hAnsiTheme="majorHAnsi" w:cs="Times New Roman"/>
                <w:b/>
                <w:color w:val="000000"/>
                <w:sz w:val="24"/>
                <w:szCs w:val="24"/>
                <w:lang w:val="es-ES_tradnl"/>
              </w:rPr>
            </w:pPr>
            <w:r>
              <w:rPr>
                <w:rFonts w:asciiTheme="majorHAnsi" w:eastAsia="Times New Roman" w:hAnsiTheme="majorHAnsi" w:cs="Times New Roman"/>
                <w:b/>
                <w:color w:val="000000"/>
                <w:sz w:val="24"/>
                <w:szCs w:val="24"/>
                <w:lang w:val="es-ES_tradnl"/>
              </w:rPr>
              <w:t>C</w:t>
            </w:r>
          </w:p>
        </w:tc>
        <w:tc>
          <w:tcPr>
            <w:tcW w:w="969" w:type="dxa"/>
          </w:tcPr>
          <w:p w14:paraId="548C91EA" w14:textId="77777777" w:rsidR="00844621" w:rsidRPr="00E039D8" w:rsidRDefault="00844621" w:rsidP="002D06FF">
            <w:pPr>
              <w:spacing w:line="240" w:lineRule="atLeast"/>
              <w:jc w:val="center"/>
              <w:rPr>
                <w:rFonts w:asciiTheme="majorHAnsi" w:eastAsia="Times New Roman" w:hAnsiTheme="majorHAnsi" w:cs="Times New Roman"/>
                <w:b/>
                <w:color w:val="000000"/>
                <w:sz w:val="24"/>
                <w:szCs w:val="24"/>
                <w:lang w:val="es-ES_tradnl"/>
              </w:rPr>
            </w:pPr>
            <w:r>
              <w:rPr>
                <w:rFonts w:asciiTheme="majorHAnsi" w:eastAsia="Times New Roman" w:hAnsiTheme="majorHAnsi" w:cs="Times New Roman"/>
                <w:b/>
                <w:color w:val="000000"/>
                <w:sz w:val="24"/>
                <w:szCs w:val="24"/>
                <w:lang w:val="es-ES_tradnl"/>
              </w:rPr>
              <w:t>T</w:t>
            </w:r>
          </w:p>
        </w:tc>
        <w:tc>
          <w:tcPr>
            <w:tcW w:w="1027" w:type="dxa"/>
          </w:tcPr>
          <w:p w14:paraId="2FC6A63C" w14:textId="77777777" w:rsidR="00844621" w:rsidRPr="00E039D8" w:rsidRDefault="00844621" w:rsidP="002D06FF">
            <w:pPr>
              <w:spacing w:line="240" w:lineRule="atLeast"/>
              <w:jc w:val="center"/>
              <w:rPr>
                <w:rFonts w:asciiTheme="majorHAnsi" w:eastAsia="Times New Roman" w:hAnsiTheme="majorHAnsi" w:cs="Times New Roman"/>
                <w:b/>
                <w:color w:val="000000"/>
                <w:sz w:val="24"/>
                <w:szCs w:val="24"/>
                <w:lang w:val="es-ES_tradnl"/>
              </w:rPr>
            </w:pPr>
            <w:r>
              <w:rPr>
                <w:rFonts w:asciiTheme="majorHAnsi" w:eastAsia="Times New Roman" w:hAnsiTheme="majorHAnsi" w:cs="Times New Roman"/>
                <w:b/>
                <w:color w:val="000000"/>
                <w:sz w:val="24"/>
                <w:szCs w:val="24"/>
                <w:lang w:val="es-ES_tradnl"/>
              </w:rPr>
              <w:t>C</w:t>
            </w:r>
          </w:p>
        </w:tc>
      </w:tr>
      <w:tr w:rsidR="00844621" w:rsidRPr="00E039D8" w14:paraId="62CD40D8" w14:textId="77777777" w:rsidTr="00844621">
        <w:trPr>
          <w:jc w:val="center"/>
        </w:trPr>
        <w:tc>
          <w:tcPr>
            <w:tcW w:w="3410" w:type="dxa"/>
          </w:tcPr>
          <w:p w14:paraId="33936643" w14:textId="77777777" w:rsidR="00844621" w:rsidRPr="00E039D8" w:rsidRDefault="00844621" w:rsidP="002D06FF">
            <w:pPr>
              <w:spacing w:line="240" w:lineRule="atLeast"/>
              <w:jc w:val="both"/>
              <w:rPr>
                <w:rFonts w:asciiTheme="majorHAnsi" w:eastAsia="Times New Roman" w:hAnsiTheme="majorHAnsi" w:cs="Times New Roman"/>
                <w:b/>
                <w:color w:val="000000"/>
                <w:sz w:val="24"/>
                <w:szCs w:val="24"/>
                <w:lang w:val="es-ES_tradnl"/>
              </w:rPr>
            </w:pPr>
          </w:p>
        </w:tc>
        <w:tc>
          <w:tcPr>
            <w:tcW w:w="964" w:type="dxa"/>
          </w:tcPr>
          <w:p w14:paraId="38C6E1D8" w14:textId="77777777" w:rsidR="00844621" w:rsidRPr="00E039D8" w:rsidRDefault="00844621" w:rsidP="002D06FF">
            <w:pPr>
              <w:spacing w:line="240" w:lineRule="atLeast"/>
              <w:jc w:val="center"/>
              <w:rPr>
                <w:rFonts w:asciiTheme="majorHAnsi" w:eastAsia="Times New Roman" w:hAnsiTheme="majorHAnsi" w:cs="Times New Roman"/>
                <w:b/>
                <w:color w:val="000000"/>
                <w:sz w:val="24"/>
                <w:szCs w:val="24"/>
              </w:rPr>
            </w:pPr>
            <w:r w:rsidRPr="00E039D8">
              <w:rPr>
                <w:rFonts w:asciiTheme="majorHAnsi" w:eastAsia="Times New Roman" w:hAnsiTheme="majorHAnsi" w:cs="Times New Roman"/>
                <w:b/>
                <w:color w:val="000000"/>
                <w:sz w:val="24"/>
                <w:szCs w:val="24"/>
              </w:rPr>
              <w:t xml:space="preserve">Entre </w:t>
            </w:r>
            <w:r>
              <w:rPr>
                <w:rFonts w:asciiTheme="majorHAnsi" w:eastAsia="Times New Roman" w:hAnsiTheme="majorHAnsi" w:cs="Times New Roman"/>
                <w:b/>
                <w:color w:val="000000"/>
                <w:sz w:val="24"/>
                <w:szCs w:val="24"/>
              </w:rPr>
              <w:t>4</w:t>
            </w:r>
            <w:r w:rsidRPr="00E039D8">
              <w:rPr>
                <w:rFonts w:asciiTheme="majorHAnsi" w:eastAsia="Times New Roman" w:hAnsiTheme="majorHAnsi" w:cs="Times New Roman"/>
                <w:b/>
                <w:color w:val="000000"/>
                <w:sz w:val="24"/>
                <w:szCs w:val="24"/>
              </w:rPr>
              <w:t xml:space="preserve">5 y </w:t>
            </w:r>
            <w:r>
              <w:rPr>
                <w:rFonts w:asciiTheme="majorHAnsi" w:eastAsia="Times New Roman" w:hAnsiTheme="majorHAnsi" w:cs="Times New Roman"/>
                <w:b/>
                <w:color w:val="000000"/>
                <w:sz w:val="24"/>
                <w:szCs w:val="24"/>
              </w:rPr>
              <w:t>5</w:t>
            </w:r>
            <w:r w:rsidRPr="00E039D8">
              <w:rPr>
                <w:rFonts w:asciiTheme="majorHAnsi" w:eastAsia="Times New Roman" w:hAnsiTheme="majorHAnsi" w:cs="Times New Roman"/>
                <w:b/>
                <w:color w:val="000000"/>
                <w:sz w:val="24"/>
                <w:szCs w:val="24"/>
              </w:rPr>
              <w:t>0</w:t>
            </w:r>
          </w:p>
        </w:tc>
        <w:tc>
          <w:tcPr>
            <w:tcW w:w="965" w:type="dxa"/>
            <w:gridSpan w:val="2"/>
          </w:tcPr>
          <w:p w14:paraId="40D2FC93" w14:textId="77777777" w:rsidR="00844621" w:rsidRPr="00E039D8" w:rsidRDefault="00844621" w:rsidP="002D06FF">
            <w:pPr>
              <w:spacing w:line="240" w:lineRule="atLeast"/>
              <w:jc w:val="center"/>
              <w:rPr>
                <w:rFonts w:asciiTheme="majorHAnsi" w:eastAsia="Times New Roman" w:hAnsiTheme="majorHAnsi" w:cs="Times New Roman"/>
                <w:b/>
                <w:color w:val="000000"/>
                <w:sz w:val="24"/>
                <w:szCs w:val="24"/>
                <w:lang w:val="es-ES_tradnl"/>
              </w:rPr>
            </w:pPr>
            <w:r w:rsidRPr="00E039D8">
              <w:rPr>
                <w:rFonts w:asciiTheme="majorHAnsi" w:eastAsia="Times New Roman" w:hAnsiTheme="majorHAnsi" w:cs="Times New Roman"/>
                <w:b/>
                <w:color w:val="000000"/>
                <w:sz w:val="24"/>
                <w:szCs w:val="24"/>
                <w:lang w:val="es-ES_tradnl"/>
              </w:rPr>
              <w:t xml:space="preserve">Entre </w:t>
            </w:r>
            <w:r>
              <w:rPr>
                <w:rFonts w:asciiTheme="majorHAnsi" w:eastAsia="Times New Roman" w:hAnsiTheme="majorHAnsi" w:cs="Times New Roman"/>
                <w:b/>
                <w:color w:val="000000"/>
                <w:sz w:val="24"/>
                <w:szCs w:val="24"/>
                <w:lang w:val="es-ES_tradnl"/>
              </w:rPr>
              <w:t>50</w:t>
            </w:r>
            <w:r w:rsidRPr="00E039D8">
              <w:rPr>
                <w:rFonts w:asciiTheme="majorHAnsi" w:eastAsia="Times New Roman" w:hAnsiTheme="majorHAnsi" w:cs="Times New Roman"/>
                <w:b/>
                <w:color w:val="000000"/>
                <w:sz w:val="24"/>
                <w:szCs w:val="24"/>
                <w:lang w:val="es-ES_tradnl"/>
              </w:rPr>
              <w:t xml:space="preserve"> y </w:t>
            </w:r>
            <w:r>
              <w:rPr>
                <w:rFonts w:asciiTheme="majorHAnsi" w:eastAsia="Times New Roman" w:hAnsiTheme="majorHAnsi" w:cs="Times New Roman"/>
                <w:b/>
                <w:color w:val="000000"/>
                <w:sz w:val="24"/>
                <w:szCs w:val="24"/>
                <w:lang w:val="es-ES_tradnl"/>
              </w:rPr>
              <w:t>5</w:t>
            </w:r>
            <w:r w:rsidRPr="00E039D8">
              <w:rPr>
                <w:rFonts w:asciiTheme="majorHAnsi" w:eastAsia="Times New Roman" w:hAnsiTheme="majorHAnsi" w:cs="Times New Roman"/>
                <w:b/>
                <w:color w:val="000000"/>
                <w:sz w:val="24"/>
                <w:szCs w:val="24"/>
                <w:lang w:val="es-ES_tradnl"/>
              </w:rPr>
              <w:t>5</w:t>
            </w:r>
          </w:p>
        </w:tc>
        <w:tc>
          <w:tcPr>
            <w:tcW w:w="964" w:type="dxa"/>
          </w:tcPr>
          <w:p w14:paraId="79307CD3" w14:textId="77777777" w:rsidR="00844621" w:rsidRPr="00E039D8" w:rsidRDefault="00844621" w:rsidP="002D06FF">
            <w:pPr>
              <w:spacing w:line="240" w:lineRule="atLeast"/>
              <w:jc w:val="center"/>
              <w:rPr>
                <w:rFonts w:asciiTheme="majorHAnsi" w:eastAsia="Times New Roman" w:hAnsiTheme="majorHAnsi" w:cs="Times New Roman"/>
                <w:b/>
                <w:color w:val="000000"/>
                <w:sz w:val="24"/>
                <w:szCs w:val="24"/>
              </w:rPr>
            </w:pPr>
            <w:r w:rsidRPr="00E039D8">
              <w:rPr>
                <w:rFonts w:asciiTheme="majorHAnsi" w:eastAsia="Times New Roman" w:hAnsiTheme="majorHAnsi" w:cs="Times New Roman"/>
                <w:b/>
                <w:color w:val="000000"/>
                <w:sz w:val="24"/>
                <w:szCs w:val="24"/>
              </w:rPr>
              <w:t>Entre 4</w:t>
            </w:r>
            <w:r>
              <w:rPr>
                <w:rFonts w:asciiTheme="majorHAnsi" w:eastAsia="Times New Roman" w:hAnsiTheme="majorHAnsi" w:cs="Times New Roman"/>
                <w:b/>
                <w:color w:val="000000"/>
                <w:sz w:val="24"/>
                <w:szCs w:val="24"/>
              </w:rPr>
              <w:t>0</w:t>
            </w:r>
            <w:r w:rsidRPr="00E039D8">
              <w:rPr>
                <w:rFonts w:asciiTheme="majorHAnsi" w:eastAsia="Times New Roman" w:hAnsiTheme="majorHAnsi" w:cs="Times New Roman"/>
                <w:b/>
                <w:color w:val="000000"/>
                <w:sz w:val="24"/>
                <w:szCs w:val="24"/>
              </w:rPr>
              <w:t xml:space="preserve"> y 50</w:t>
            </w:r>
          </w:p>
        </w:tc>
        <w:tc>
          <w:tcPr>
            <w:tcW w:w="960" w:type="dxa"/>
          </w:tcPr>
          <w:p w14:paraId="54319A4B" w14:textId="77777777" w:rsidR="00844621" w:rsidRPr="00E039D8" w:rsidRDefault="00844621" w:rsidP="002D06FF">
            <w:pPr>
              <w:spacing w:line="240" w:lineRule="atLeast"/>
              <w:jc w:val="center"/>
              <w:rPr>
                <w:rFonts w:asciiTheme="majorHAnsi" w:eastAsia="Times New Roman" w:hAnsiTheme="majorHAnsi" w:cs="Times New Roman"/>
                <w:b/>
                <w:color w:val="000000"/>
                <w:sz w:val="24"/>
                <w:szCs w:val="24"/>
                <w:lang w:val="es-ES_tradnl"/>
              </w:rPr>
            </w:pPr>
            <w:r>
              <w:rPr>
                <w:rFonts w:asciiTheme="majorHAnsi" w:eastAsia="Times New Roman" w:hAnsiTheme="majorHAnsi" w:cs="Times New Roman"/>
                <w:b/>
                <w:color w:val="000000"/>
                <w:sz w:val="24"/>
                <w:szCs w:val="24"/>
                <w:lang w:val="es-ES_tradnl"/>
              </w:rPr>
              <w:t>Entre 50 y 60</w:t>
            </w:r>
          </w:p>
        </w:tc>
        <w:tc>
          <w:tcPr>
            <w:tcW w:w="969" w:type="dxa"/>
          </w:tcPr>
          <w:p w14:paraId="0DF921F7" w14:textId="77777777" w:rsidR="00844621" w:rsidRPr="00E039D8" w:rsidRDefault="00844621" w:rsidP="002D06FF">
            <w:pPr>
              <w:spacing w:line="240" w:lineRule="atLeast"/>
              <w:jc w:val="center"/>
              <w:rPr>
                <w:rFonts w:asciiTheme="majorHAnsi" w:eastAsia="Times New Roman" w:hAnsiTheme="majorHAnsi" w:cs="Times New Roman"/>
                <w:b/>
                <w:color w:val="000000"/>
                <w:sz w:val="24"/>
                <w:szCs w:val="24"/>
              </w:rPr>
            </w:pPr>
            <w:r w:rsidRPr="00E039D8">
              <w:rPr>
                <w:rFonts w:asciiTheme="majorHAnsi" w:eastAsia="Times New Roman" w:hAnsiTheme="majorHAnsi" w:cs="Times New Roman"/>
                <w:b/>
                <w:color w:val="000000"/>
                <w:sz w:val="24"/>
                <w:szCs w:val="24"/>
              </w:rPr>
              <w:t xml:space="preserve">Entre </w:t>
            </w:r>
            <w:r>
              <w:rPr>
                <w:rFonts w:asciiTheme="majorHAnsi" w:eastAsia="Times New Roman" w:hAnsiTheme="majorHAnsi" w:cs="Times New Roman"/>
                <w:b/>
                <w:color w:val="000000"/>
                <w:sz w:val="24"/>
                <w:szCs w:val="24"/>
              </w:rPr>
              <w:t>35</w:t>
            </w:r>
            <w:r w:rsidRPr="00E039D8">
              <w:rPr>
                <w:rFonts w:asciiTheme="majorHAnsi" w:eastAsia="Times New Roman" w:hAnsiTheme="majorHAnsi" w:cs="Times New Roman"/>
                <w:b/>
                <w:color w:val="000000"/>
                <w:sz w:val="24"/>
                <w:szCs w:val="24"/>
              </w:rPr>
              <w:t xml:space="preserve"> y 50</w:t>
            </w:r>
          </w:p>
        </w:tc>
        <w:tc>
          <w:tcPr>
            <w:tcW w:w="1027" w:type="dxa"/>
          </w:tcPr>
          <w:p w14:paraId="2998B7BB" w14:textId="77777777" w:rsidR="00844621" w:rsidRPr="00E039D8" w:rsidRDefault="00844621" w:rsidP="002D06FF">
            <w:pPr>
              <w:spacing w:line="240" w:lineRule="atLeast"/>
              <w:jc w:val="center"/>
              <w:rPr>
                <w:rFonts w:asciiTheme="majorHAnsi" w:eastAsia="Times New Roman" w:hAnsiTheme="majorHAnsi" w:cs="Times New Roman"/>
                <w:b/>
                <w:color w:val="000000"/>
                <w:sz w:val="24"/>
                <w:szCs w:val="24"/>
                <w:lang w:val="es-ES_tradnl"/>
              </w:rPr>
            </w:pPr>
            <w:r w:rsidRPr="00E039D8">
              <w:rPr>
                <w:rFonts w:asciiTheme="majorHAnsi" w:eastAsia="Times New Roman" w:hAnsiTheme="majorHAnsi" w:cs="Times New Roman"/>
                <w:b/>
                <w:color w:val="000000"/>
                <w:sz w:val="24"/>
                <w:szCs w:val="24"/>
                <w:lang w:val="es-ES_tradnl"/>
              </w:rPr>
              <w:t>Entre 50 y 6</w:t>
            </w:r>
            <w:r>
              <w:rPr>
                <w:rFonts w:asciiTheme="majorHAnsi" w:eastAsia="Times New Roman" w:hAnsiTheme="majorHAnsi" w:cs="Times New Roman"/>
                <w:b/>
                <w:color w:val="000000"/>
                <w:sz w:val="24"/>
                <w:szCs w:val="24"/>
                <w:lang w:val="es-ES_tradnl"/>
              </w:rPr>
              <w:t>5</w:t>
            </w:r>
          </w:p>
        </w:tc>
      </w:tr>
      <w:tr w:rsidR="00844621" w:rsidRPr="00671B65" w14:paraId="397597CE" w14:textId="77777777" w:rsidTr="00844621">
        <w:trPr>
          <w:jc w:val="center"/>
        </w:trPr>
        <w:tc>
          <w:tcPr>
            <w:tcW w:w="3410" w:type="dxa"/>
          </w:tcPr>
          <w:p w14:paraId="773D9C58" w14:textId="77777777" w:rsidR="00844621" w:rsidRPr="00671B65" w:rsidRDefault="00844621" w:rsidP="002D06FF">
            <w:pPr>
              <w:spacing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Tamaño del hogar</w:t>
            </w:r>
          </w:p>
        </w:tc>
        <w:tc>
          <w:tcPr>
            <w:tcW w:w="964" w:type="dxa"/>
            <w:vAlign w:val="center"/>
          </w:tcPr>
          <w:p w14:paraId="11A3E22B"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4,5</w:t>
            </w:r>
          </w:p>
        </w:tc>
        <w:tc>
          <w:tcPr>
            <w:tcW w:w="965" w:type="dxa"/>
            <w:gridSpan w:val="2"/>
            <w:vAlign w:val="center"/>
          </w:tcPr>
          <w:p w14:paraId="57284B62"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4,56</w:t>
            </w:r>
          </w:p>
        </w:tc>
        <w:tc>
          <w:tcPr>
            <w:tcW w:w="964" w:type="dxa"/>
            <w:vAlign w:val="center"/>
          </w:tcPr>
          <w:p w14:paraId="3FE0DE8B"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4,5</w:t>
            </w:r>
          </w:p>
        </w:tc>
        <w:tc>
          <w:tcPr>
            <w:tcW w:w="960" w:type="dxa"/>
            <w:vAlign w:val="center"/>
          </w:tcPr>
          <w:p w14:paraId="30C66293"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4,56</w:t>
            </w:r>
          </w:p>
        </w:tc>
        <w:tc>
          <w:tcPr>
            <w:tcW w:w="969" w:type="dxa"/>
            <w:vAlign w:val="center"/>
          </w:tcPr>
          <w:p w14:paraId="45C06058"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4,5</w:t>
            </w:r>
          </w:p>
        </w:tc>
        <w:tc>
          <w:tcPr>
            <w:tcW w:w="1027" w:type="dxa"/>
            <w:vAlign w:val="center"/>
          </w:tcPr>
          <w:p w14:paraId="003CD9A1"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6</w:t>
            </w:r>
          </w:p>
        </w:tc>
      </w:tr>
      <w:tr w:rsidR="00844621" w:rsidRPr="00671B65" w14:paraId="02EFFDB9" w14:textId="77777777" w:rsidTr="00844621">
        <w:trPr>
          <w:jc w:val="center"/>
        </w:trPr>
        <w:tc>
          <w:tcPr>
            <w:tcW w:w="3410" w:type="dxa"/>
          </w:tcPr>
          <w:p w14:paraId="6F4D9B04" w14:textId="77777777" w:rsidR="00844621" w:rsidRPr="00671B65" w:rsidRDefault="00844621" w:rsidP="002D06FF">
            <w:pPr>
              <w:spacing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Porcentaje de hogares con mujeres como jefas de hogar</w:t>
            </w:r>
          </w:p>
        </w:tc>
        <w:tc>
          <w:tcPr>
            <w:tcW w:w="964" w:type="dxa"/>
            <w:vAlign w:val="center"/>
          </w:tcPr>
          <w:p w14:paraId="0F40E73C"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10</w:t>
            </w:r>
          </w:p>
        </w:tc>
        <w:tc>
          <w:tcPr>
            <w:tcW w:w="965" w:type="dxa"/>
            <w:gridSpan w:val="2"/>
            <w:vAlign w:val="center"/>
          </w:tcPr>
          <w:p w14:paraId="47F3A929"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9,5</w:t>
            </w:r>
          </w:p>
        </w:tc>
        <w:tc>
          <w:tcPr>
            <w:tcW w:w="964" w:type="dxa"/>
            <w:vAlign w:val="center"/>
          </w:tcPr>
          <w:p w14:paraId="69AD64DB"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10</w:t>
            </w:r>
          </w:p>
        </w:tc>
        <w:tc>
          <w:tcPr>
            <w:tcW w:w="960" w:type="dxa"/>
            <w:vAlign w:val="center"/>
          </w:tcPr>
          <w:p w14:paraId="3C031308"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9,3</w:t>
            </w:r>
          </w:p>
        </w:tc>
        <w:tc>
          <w:tcPr>
            <w:tcW w:w="969" w:type="dxa"/>
            <w:vAlign w:val="center"/>
          </w:tcPr>
          <w:p w14:paraId="5CFDDBD7"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10</w:t>
            </w:r>
          </w:p>
        </w:tc>
        <w:tc>
          <w:tcPr>
            <w:tcW w:w="1027" w:type="dxa"/>
            <w:vAlign w:val="center"/>
          </w:tcPr>
          <w:p w14:paraId="11E7C151"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8</w:t>
            </w:r>
          </w:p>
        </w:tc>
      </w:tr>
      <w:tr w:rsidR="00844621" w:rsidRPr="00671B65" w14:paraId="4B38E47F" w14:textId="77777777" w:rsidTr="00844621">
        <w:trPr>
          <w:jc w:val="center"/>
        </w:trPr>
        <w:tc>
          <w:tcPr>
            <w:tcW w:w="3410" w:type="dxa"/>
          </w:tcPr>
          <w:p w14:paraId="4BE545A6" w14:textId="77777777" w:rsidR="00844621" w:rsidRPr="00671B65" w:rsidRDefault="00844621" w:rsidP="002D06FF">
            <w:pPr>
              <w:spacing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Porcentaje de jefes de hogar que tienen educación primaria</w:t>
            </w:r>
          </w:p>
        </w:tc>
        <w:tc>
          <w:tcPr>
            <w:tcW w:w="964" w:type="dxa"/>
            <w:vAlign w:val="center"/>
          </w:tcPr>
          <w:p w14:paraId="35ADC7ED"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61,5</w:t>
            </w:r>
          </w:p>
        </w:tc>
        <w:tc>
          <w:tcPr>
            <w:tcW w:w="965" w:type="dxa"/>
            <w:gridSpan w:val="2"/>
            <w:vAlign w:val="center"/>
          </w:tcPr>
          <w:p w14:paraId="66DB98AD"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62</w:t>
            </w:r>
          </w:p>
        </w:tc>
        <w:tc>
          <w:tcPr>
            <w:tcW w:w="964" w:type="dxa"/>
            <w:vAlign w:val="center"/>
          </w:tcPr>
          <w:p w14:paraId="117D0CED"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61,0</w:t>
            </w:r>
          </w:p>
        </w:tc>
        <w:tc>
          <w:tcPr>
            <w:tcW w:w="960" w:type="dxa"/>
            <w:vAlign w:val="center"/>
          </w:tcPr>
          <w:p w14:paraId="05659F0B"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62</w:t>
            </w:r>
          </w:p>
        </w:tc>
        <w:tc>
          <w:tcPr>
            <w:tcW w:w="969" w:type="dxa"/>
            <w:vAlign w:val="center"/>
          </w:tcPr>
          <w:p w14:paraId="26930C4A"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61</w:t>
            </w:r>
          </w:p>
        </w:tc>
        <w:tc>
          <w:tcPr>
            <w:tcW w:w="1027" w:type="dxa"/>
            <w:vAlign w:val="center"/>
          </w:tcPr>
          <w:p w14:paraId="724B3B8F"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70</w:t>
            </w:r>
          </w:p>
        </w:tc>
      </w:tr>
      <w:tr w:rsidR="00844621" w:rsidRPr="00671B65" w14:paraId="7195670F" w14:textId="77777777" w:rsidTr="00844621">
        <w:trPr>
          <w:jc w:val="center"/>
        </w:trPr>
        <w:tc>
          <w:tcPr>
            <w:tcW w:w="3410" w:type="dxa"/>
          </w:tcPr>
          <w:p w14:paraId="60A2A63D" w14:textId="77777777" w:rsidR="00844621" w:rsidRPr="00671B65" w:rsidRDefault="00844621" w:rsidP="002D06FF">
            <w:pPr>
              <w:spacing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Ingreso promedio de los jefes de hogar (en USD)</w:t>
            </w:r>
          </w:p>
        </w:tc>
        <w:tc>
          <w:tcPr>
            <w:tcW w:w="964" w:type="dxa"/>
            <w:vAlign w:val="center"/>
          </w:tcPr>
          <w:p w14:paraId="5AD064A6"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247</w:t>
            </w:r>
          </w:p>
        </w:tc>
        <w:tc>
          <w:tcPr>
            <w:tcW w:w="965" w:type="dxa"/>
            <w:gridSpan w:val="2"/>
            <w:vAlign w:val="center"/>
          </w:tcPr>
          <w:p w14:paraId="07B22321"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246</w:t>
            </w:r>
          </w:p>
        </w:tc>
        <w:tc>
          <w:tcPr>
            <w:tcW w:w="964" w:type="dxa"/>
            <w:vAlign w:val="center"/>
          </w:tcPr>
          <w:p w14:paraId="57FA4EE7"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247</w:t>
            </w:r>
          </w:p>
        </w:tc>
        <w:tc>
          <w:tcPr>
            <w:tcW w:w="960" w:type="dxa"/>
            <w:vAlign w:val="center"/>
          </w:tcPr>
          <w:p w14:paraId="38B1CA50"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245</w:t>
            </w:r>
          </w:p>
        </w:tc>
        <w:tc>
          <w:tcPr>
            <w:tcW w:w="969" w:type="dxa"/>
            <w:vAlign w:val="center"/>
          </w:tcPr>
          <w:p w14:paraId="17AB231A"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217</w:t>
            </w:r>
          </w:p>
        </w:tc>
        <w:tc>
          <w:tcPr>
            <w:tcW w:w="1027" w:type="dxa"/>
            <w:vAlign w:val="center"/>
          </w:tcPr>
          <w:p w14:paraId="1B6E4D3A"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280</w:t>
            </w:r>
          </w:p>
        </w:tc>
      </w:tr>
      <w:tr w:rsidR="00844621" w:rsidRPr="00671B65" w14:paraId="6EBF79F3" w14:textId="77777777" w:rsidTr="00844621">
        <w:trPr>
          <w:jc w:val="center"/>
        </w:trPr>
        <w:tc>
          <w:tcPr>
            <w:tcW w:w="3410" w:type="dxa"/>
          </w:tcPr>
          <w:p w14:paraId="0B9FA51C" w14:textId="77777777" w:rsidR="00844621" w:rsidRPr="00671B65" w:rsidRDefault="00844621" w:rsidP="002D06FF">
            <w:pPr>
              <w:spacing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Tamaño de la muestra</w:t>
            </w:r>
          </w:p>
        </w:tc>
        <w:tc>
          <w:tcPr>
            <w:tcW w:w="964" w:type="dxa"/>
            <w:vAlign w:val="center"/>
          </w:tcPr>
          <w:p w14:paraId="068DE3FD"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15</w:t>
            </w:r>
          </w:p>
        </w:tc>
        <w:tc>
          <w:tcPr>
            <w:tcW w:w="965" w:type="dxa"/>
            <w:gridSpan w:val="2"/>
            <w:vAlign w:val="center"/>
          </w:tcPr>
          <w:p w14:paraId="0C7018F6"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20</w:t>
            </w:r>
          </w:p>
        </w:tc>
        <w:tc>
          <w:tcPr>
            <w:tcW w:w="964" w:type="dxa"/>
            <w:vAlign w:val="center"/>
          </w:tcPr>
          <w:p w14:paraId="437A43BF"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80</w:t>
            </w:r>
          </w:p>
        </w:tc>
        <w:tc>
          <w:tcPr>
            <w:tcW w:w="960" w:type="dxa"/>
            <w:vAlign w:val="center"/>
          </w:tcPr>
          <w:p w14:paraId="4485E0EF"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90</w:t>
            </w:r>
          </w:p>
        </w:tc>
        <w:tc>
          <w:tcPr>
            <w:tcW w:w="969" w:type="dxa"/>
            <w:vAlign w:val="center"/>
          </w:tcPr>
          <w:p w14:paraId="5F1315E7"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200</w:t>
            </w:r>
          </w:p>
        </w:tc>
        <w:tc>
          <w:tcPr>
            <w:tcW w:w="1027" w:type="dxa"/>
            <w:vAlign w:val="center"/>
          </w:tcPr>
          <w:p w14:paraId="7A3C1A07" w14:textId="77777777" w:rsidR="00844621" w:rsidRPr="00671B65" w:rsidRDefault="00844621" w:rsidP="002D06FF">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250</w:t>
            </w:r>
          </w:p>
        </w:tc>
      </w:tr>
    </w:tbl>
    <w:p w14:paraId="42B63F69" w14:textId="77777777" w:rsidR="00844621" w:rsidRPr="00AF40DB" w:rsidRDefault="00844621" w:rsidP="00844621">
      <w:pPr>
        <w:jc w:val="both"/>
        <w:rPr>
          <w:rFonts w:asciiTheme="majorHAnsi" w:eastAsia="Times New Roman" w:hAnsiTheme="majorHAnsi" w:cs="Times New Roman"/>
          <w:bCs/>
          <w:color w:val="000000"/>
          <w:sz w:val="2"/>
          <w:szCs w:val="24"/>
          <w:lang w:val="es-ES_tradnl"/>
        </w:rPr>
      </w:pPr>
    </w:p>
    <w:tbl>
      <w:tblPr>
        <w:tblStyle w:val="TableGrid"/>
        <w:tblW w:w="9170" w:type="dxa"/>
        <w:jc w:val="center"/>
        <w:tblLook w:val="04A0" w:firstRow="1" w:lastRow="0" w:firstColumn="1" w:lastColumn="0" w:noHBand="0" w:noVBand="1"/>
      </w:tblPr>
      <w:tblGrid>
        <w:gridCol w:w="3244"/>
        <w:gridCol w:w="964"/>
        <w:gridCol w:w="947"/>
        <w:gridCol w:w="18"/>
        <w:gridCol w:w="964"/>
        <w:gridCol w:w="960"/>
        <w:gridCol w:w="969"/>
        <w:gridCol w:w="1104"/>
      </w:tblGrid>
      <w:tr w:rsidR="00FF2D10" w:rsidRPr="00A131C2" w14:paraId="21922A1E" w14:textId="77777777" w:rsidTr="00FF2D10">
        <w:trPr>
          <w:jc w:val="center"/>
        </w:trPr>
        <w:tc>
          <w:tcPr>
            <w:tcW w:w="9170" w:type="dxa"/>
            <w:gridSpan w:val="8"/>
          </w:tcPr>
          <w:p w14:paraId="64AB7AC8" w14:textId="77777777" w:rsidR="00FF2D10" w:rsidRPr="00E039D8" w:rsidRDefault="00FF2D10" w:rsidP="00DC11E9">
            <w:pPr>
              <w:spacing w:line="240" w:lineRule="atLeast"/>
              <w:jc w:val="center"/>
              <w:rPr>
                <w:rFonts w:asciiTheme="majorHAnsi" w:eastAsia="Times New Roman" w:hAnsiTheme="majorHAnsi" w:cs="Times New Roman"/>
                <w:b/>
                <w:color w:val="000000"/>
                <w:sz w:val="24"/>
                <w:szCs w:val="24"/>
                <w:lang w:val="es-ES_tradnl"/>
              </w:rPr>
            </w:pPr>
            <w:r w:rsidRPr="00671B65">
              <w:rPr>
                <w:rFonts w:asciiTheme="majorHAnsi" w:eastAsia="Times New Roman" w:hAnsiTheme="majorHAnsi" w:cs="Times New Roman"/>
                <w:b/>
                <w:color w:val="000000"/>
                <w:sz w:val="24"/>
                <w:szCs w:val="24"/>
                <w:lang w:val="es-ES_tradnl"/>
              </w:rPr>
              <w:t xml:space="preserve">Tabla </w:t>
            </w:r>
            <w:r w:rsidR="001A4C74">
              <w:rPr>
                <w:rFonts w:asciiTheme="majorHAnsi" w:eastAsia="Times New Roman" w:hAnsiTheme="majorHAnsi" w:cs="Times New Roman"/>
                <w:b/>
                <w:color w:val="000000"/>
                <w:sz w:val="24"/>
                <w:szCs w:val="24"/>
                <w:lang w:val="es-ES_tradnl"/>
              </w:rPr>
              <w:t>7</w:t>
            </w:r>
            <w:r>
              <w:rPr>
                <w:rFonts w:asciiTheme="majorHAnsi" w:eastAsia="Times New Roman" w:hAnsiTheme="majorHAnsi" w:cs="Times New Roman"/>
                <w:b/>
                <w:color w:val="000000"/>
                <w:sz w:val="24"/>
                <w:szCs w:val="24"/>
                <w:lang w:val="es-ES_tradnl"/>
              </w:rPr>
              <w:t>b</w:t>
            </w:r>
            <w:r w:rsidRPr="00671B65">
              <w:rPr>
                <w:rFonts w:asciiTheme="majorHAnsi" w:eastAsia="Times New Roman" w:hAnsiTheme="majorHAnsi" w:cs="Times New Roman"/>
                <w:b/>
                <w:color w:val="000000"/>
                <w:sz w:val="24"/>
                <w:szCs w:val="24"/>
                <w:lang w:val="es-ES_tradnl"/>
              </w:rPr>
              <w:t xml:space="preserve">: </w:t>
            </w:r>
            <w:r>
              <w:rPr>
                <w:rFonts w:asciiTheme="majorHAnsi" w:eastAsia="Times New Roman" w:hAnsiTheme="majorHAnsi" w:cs="Times New Roman"/>
                <w:b/>
                <w:color w:val="000000"/>
                <w:sz w:val="24"/>
                <w:szCs w:val="24"/>
                <w:lang w:val="es-ES_tradnl"/>
              </w:rPr>
              <w:t>Resultados de % de hogares conectados a la red de alca</w:t>
            </w:r>
            <w:r w:rsidR="00EC1903">
              <w:rPr>
                <w:rFonts w:asciiTheme="majorHAnsi" w:eastAsia="Times New Roman" w:hAnsiTheme="majorHAnsi" w:cs="Times New Roman"/>
                <w:b/>
                <w:color w:val="000000"/>
                <w:sz w:val="24"/>
                <w:szCs w:val="24"/>
                <w:lang w:val="es-ES_tradnl"/>
              </w:rPr>
              <w:t>n</w:t>
            </w:r>
            <w:r>
              <w:rPr>
                <w:rFonts w:asciiTheme="majorHAnsi" w:eastAsia="Times New Roman" w:hAnsiTheme="majorHAnsi" w:cs="Times New Roman"/>
                <w:b/>
                <w:color w:val="000000"/>
                <w:sz w:val="24"/>
                <w:szCs w:val="24"/>
                <w:lang w:val="es-ES_tradnl"/>
              </w:rPr>
              <w:t>tarillado</w:t>
            </w:r>
          </w:p>
        </w:tc>
      </w:tr>
      <w:tr w:rsidR="00FF2D10" w:rsidRPr="00E039D8" w14:paraId="7C639D05" w14:textId="77777777" w:rsidTr="00FF2D10">
        <w:trPr>
          <w:jc w:val="center"/>
        </w:trPr>
        <w:tc>
          <w:tcPr>
            <w:tcW w:w="3244" w:type="dxa"/>
          </w:tcPr>
          <w:p w14:paraId="7F66841B" w14:textId="77777777" w:rsidR="00FF2D10" w:rsidRPr="00E039D8" w:rsidRDefault="00FF2D10" w:rsidP="00DC11E9">
            <w:pPr>
              <w:spacing w:line="240" w:lineRule="atLeast"/>
              <w:jc w:val="both"/>
              <w:rPr>
                <w:rFonts w:asciiTheme="majorHAnsi" w:eastAsia="Times New Roman" w:hAnsiTheme="majorHAnsi" w:cs="Times New Roman"/>
                <w:b/>
                <w:color w:val="000000"/>
                <w:sz w:val="24"/>
                <w:szCs w:val="24"/>
                <w:lang w:val="es-ES_tradnl"/>
              </w:rPr>
            </w:pPr>
          </w:p>
        </w:tc>
        <w:tc>
          <w:tcPr>
            <w:tcW w:w="1911" w:type="dxa"/>
            <w:gridSpan w:val="2"/>
          </w:tcPr>
          <w:p w14:paraId="1AE6FD64" w14:textId="77777777" w:rsidR="00FF2D10" w:rsidRPr="00E039D8" w:rsidRDefault="00FF2D10" w:rsidP="00DC11E9">
            <w:pPr>
              <w:spacing w:line="240" w:lineRule="atLeast"/>
              <w:jc w:val="center"/>
              <w:rPr>
                <w:rFonts w:asciiTheme="majorHAnsi" w:eastAsia="Times New Roman" w:hAnsiTheme="majorHAnsi" w:cs="Times New Roman"/>
                <w:b/>
                <w:color w:val="000000"/>
                <w:sz w:val="24"/>
                <w:szCs w:val="24"/>
                <w:lang w:val="es-ES_tradnl"/>
              </w:rPr>
            </w:pPr>
            <w:r w:rsidRPr="00E039D8">
              <w:rPr>
                <w:rFonts w:asciiTheme="majorHAnsi" w:eastAsia="Times New Roman" w:hAnsiTheme="majorHAnsi" w:cs="Times New Roman"/>
                <w:b/>
                <w:color w:val="000000"/>
                <w:sz w:val="24"/>
                <w:szCs w:val="24"/>
                <w:lang w:val="es-ES_tradnl"/>
              </w:rPr>
              <w:t>Corte en ICV=</w:t>
            </w:r>
            <w:r>
              <w:rPr>
                <w:rFonts w:asciiTheme="majorHAnsi" w:eastAsia="Times New Roman" w:hAnsiTheme="majorHAnsi" w:cs="Times New Roman"/>
                <w:b/>
                <w:color w:val="000000"/>
                <w:sz w:val="24"/>
                <w:szCs w:val="24"/>
                <w:lang w:val="es-ES_tradnl"/>
              </w:rPr>
              <w:t>5</w:t>
            </w:r>
            <w:r w:rsidRPr="00E039D8">
              <w:rPr>
                <w:rFonts w:asciiTheme="majorHAnsi" w:eastAsia="Times New Roman" w:hAnsiTheme="majorHAnsi" w:cs="Times New Roman"/>
                <w:b/>
                <w:color w:val="000000"/>
                <w:sz w:val="24"/>
                <w:szCs w:val="24"/>
                <w:lang w:val="es-ES_tradnl"/>
              </w:rPr>
              <w:t>0</w:t>
            </w:r>
          </w:p>
          <w:p w14:paraId="2A93A94A" w14:textId="77777777" w:rsidR="00FF2D10" w:rsidRPr="00E039D8" w:rsidRDefault="00FF2D10" w:rsidP="00DC11E9">
            <w:pPr>
              <w:spacing w:line="240" w:lineRule="atLeast"/>
              <w:jc w:val="center"/>
              <w:rPr>
                <w:rFonts w:asciiTheme="majorHAnsi" w:eastAsia="Times New Roman" w:hAnsiTheme="majorHAnsi" w:cs="Times New Roman"/>
                <w:b/>
                <w:color w:val="000000"/>
                <w:sz w:val="24"/>
                <w:szCs w:val="24"/>
                <w:lang w:val="es-ES_tradnl"/>
              </w:rPr>
            </w:pPr>
            <w:r w:rsidRPr="00E039D8">
              <w:rPr>
                <w:rFonts w:asciiTheme="majorHAnsi" w:eastAsia="Times New Roman" w:hAnsiTheme="majorHAnsi" w:cs="Times New Roman"/>
                <w:b/>
                <w:color w:val="000000"/>
                <w:sz w:val="24"/>
                <w:szCs w:val="24"/>
                <w:lang w:val="es-ES_tradnl"/>
              </w:rPr>
              <w:t>+/- 5</w:t>
            </w:r>
          </w:p>
        </w:tc>
        <w:tc>
          <w:tcPr>
            <w:tcW w:w="1942" w:type="dxa"/>
            <w:gridSpan w:val="3"/>
          </w:tcPr>
          <w:p w14:paraId="7DD24C0D" w14:textId="77777777" w:rsidR="00FF2D10" w:rsidRPr="00E039D8" w:rsidRDefault="00FF2D10" w:rsidP="00DC11E9">
            <w:pPr>
              <w:spacing w:line="240" w:lineRule="atLeast"/>
              <w:jc w:val="center"/>
              <w:rPr>
                <w:rFonts w:asciiTheme="majorHAnsi" w:eastAsia="Times New Roman" w:hAnsiTheme="majorHAnsi" w:cs="Times New Roman"/>
                <w:b/>
                <w:color w:val="000000"/>
                <w:sz w:val="24"/>
                <w:szCs w:val="24"/>
                <w:lang w:val="es-ES_tradnl"/>
              </w:rPr>
            </w:pPr>
            <w:r w:rsidRPr="00E039D8">
              <w:rPr>
                <w:rFonts w:asciiTheme="majorHAnsi" w:eastAsia="Times New Roman" w:hAnsiTheme="majorHAnsi" w:cs="Times New Roman"/>
                <w:b/>
                <w:color w:val="000000"/>
                <w:sz w:val="24"/>
                <w:szCs w:val="24"/>
                <w:lang w:val="es-ES_tradnl"/>
              </w:rPr>
              <w:t>Corte en ICV=50</w:t>
            </w:r>
          </w:p>
          <w:p w14:paraId="07BC9C91" w14:textId="77777777" w:rsidR="00FF2D10" w:rsidRPr="00E039D8" w:rsidRDefault="00FF2D10" w:rsidP="00DC11E9">
            <w:pPr>
              <w:spacing w:line="240" w:lineRule="atLeast"/>
              <w:jc w:val="center"/>
              <w:rPr>
                <w:rFonts w:asciiTheme="majorHAnsi" w:eastAsia="Times New Roman" w:hAnsiTheme="majorHAnsi" w:cs="Times New Roman"/>
                <w:b/>
                <w:color w:val="000000"/>
                <w:sz w:val="24"/>
                <w:szCs w:val="24"/>
                <w:lang w:val="es-ES_tradnl"/>
              </w:rPr>
            </w:pPr>
            <w:r w:rsidRPr="00E039D8">
              <w:rPr>
                <w:rFonts w:asciiTheme="majorHAnsi" w:eastAsia="Times New Roman" w:hAnsiTheme="majorHAnsi" w:cs="Times New Roman"/>
                <w:b/>
                <w:color w:val="000000"/>
                <w:sz w:val="24"/>
                <w:szCs w:val="24"/>
                <w:lang w:val="es-ES_tradnl"/>
              </w:rPr>
              <w:t xml:space="preserve">+/- </w:t>
            </w:r>
            <w:r>
              <w:rPr>
                <w:rFonts w:asciiTheme="majorHAnsi" w:eastAsia="Times New Roman" w:hAnsiTheme="majorHAnsi" w:cs="Times New Roman"/>
                <w:b/>
                <w:color w:val="000000"/>
                <w:sz w:val="24"/>
                <w:szCs w:val="24"/>
                <w:lang w:val="es-ES_tradnl"/>
              </w:rPr>
              <w:t>10</w:t>
            </w:r>
          </w:p>
        </w:tc>
        <w:tc>
          <w:tcPr>
            <w:tcW w:w="2073" w:type="dxa"/>
            <w:gridSpan w:val="2"/>
          </w:tcPr>
          <w:p w14:paraId="69CF144E" w14:textId="77777777" w:rsidR="00FF2D10" w:rsidRPr="00E039D8" w:rsidRDefault="00FF2D10" w:rsidP="00DC11E9">
            <w:pPr>
              <w:spacing w:line="240" w:lineRule="atLeast"/>
              <w:jc w:val="center"/>
              <w:rPr>
                <w:rFonts w:asciiTheme="majorHAnsi" w:eastAsia="Times New Roman" w:hAnsiTheme="majorHAnsi" w:cs="Times New Roman"/>
                <w:b/>
                <w:color w:val="000000"/>
                <w:sz w:val="24"/>
                <w:szCs w:val="24"/>
                <w:lang w:val="es-ES_tradnl"/>
              </w:rPr>
            </w:pPr>
            <w:r w:rsidRPr="00E039D8">
              <w:rPr>
                <w:rFonts w:asciiTheme="majorHAnsi" w:eastAsia="Times New Roman" w:hAnsiTheme="majorHAnsi" w:cs="Times New Roman"/>
                <w:b/>
                <w:color w:val="000000"/>
                <w:sz w:val="24"/>
                <w:szCs w:val="24"/>
                <w:lang w:val="es-ES_tradnl"/>
              </w:rPr>
              <w:t>Corte en ICV=50</w:t>
            </w:r>
          </w:p>
          <w:p w14:paraId="484AE5ED" w14:textId="77777777" w:rsidR="00FF2D10" w:rsidRPr="00E039D8" w:rsidRDefault="00FF2D10" w:rsidP="00DC11E9">
            <w:pPr>
              <w:spacing w:line="240" w:lineRule="atLeast"/>
              <w:jc w:val="center"/>
              <w:rPr>
                <w:rFonts w:asciiTheme="majorHAnsi" w:eastAsia="Times New Roman" w:hAnsiTheme="majorHAnsi" w:cs="Times New Roman"/>
                <w:b/>
                <w:color w:val="000000"/>
                <w:sz w:val="24"/>
                <w:szCs w:val="24"/>
                <w:lang w:val="es-ES_tradnl"/>
              </w:rPr>
            </w:pPr>
            <w:r w:rsidRPr="00E039D8">
              <w:rPr>
                <w:rFonts w:asciiTheme="majorHAnsi" w:eastAsia="Times New Roman" w:hAnsiTheme="majorHAnsi" w:cs="Times New Roman"/>
                <w:b/>
                <w:color w:val="000000"/>
                <w:sz w:val="24"/>
                <w:szCs w:val="24"/>
                <w:lang w:val="es-ES_tradnl"/>
              </w:rPr>
              <w:t>+/- 1</w:t>
            </w:r>
            <w:r>
              <w:rPr>
                <w:rFonts w:asciiTheme="majorHAnsi" w:eastAsia="Times New Roman" w:hAnsiTheme="majorHAnsi" w:cs="Times New Roman"/>
                <w:b/>
                <w:color w:val="000000"/>
                <w:sz w:val="24"/>
                <w:szCs w:val="24"/>
                <w:lang w:val="es-ES_tradnl"/>
              </w:rPr>
              <w:t>5</w:t>
            </w:r>
          </w:p>
        </w:tc>
      </w:tr>
      <w:tr w:rsidR="00FF2D10" w:rsidRPr="00E039D8" w14:paraId="45174B88" w14:textId="77777777" w:rsidTr="00FF2D10">
        <w:trPr>
          <w:jc w:val="center"/>
        </w:trPr>
        <w:tc>
          <w:tcPr>
            <w:tcW w:w="3244" w:type="dxa"/>
          </w:tcPr>
          <w:p w14:paraId="148BC68D" w14:textId="77777777" w:rsidR="00FF2D10" w:rsidRPr="00E039D8" w:rsidRDefault="00FF2D10" w:rsidP="00DC11E9">
            <w:pPr>
              <w:spacing w:line="240" w:lineRule="atLeast"/>
              <w:jc w:val="both"/>
              <w:rPr>
                <w:rFonts w:asciiTheme="majorHAnsi" w:eastAsia="Times New Roman" w:hAnsiTheme="majorHAnsi" w:cs="Times New Roman"/>
                <w:b/>
                <w:color w:val="000000"/>
                <w:sz w:val="24"/>
                <w:szCs w:val="24"/>
                <w:lang w:val="es-ES_tradnl"/>
              </w:rPr>
            </w:pPr>
          </w:p>
        </w:tc>
        <w:tc>
          <w:tcPr>
            <w:tcW w:w="964" w:type="dxa"/>
          </w:tcPr>
          <w:p w14:paraId="514CBAE8" w14:textId="77777777" w:rsidR="00FF2D10" w:rsidRPr="00E039D8" w:rsidRDefault="00FF2D10" w:rsidP="00DC11E9">
            <w:pPr>
              <w:spacing w:line="240" w:lineRule="atLeast"/>
              <w:jc w:val="center"/>
              <w:rPr>
                <w:rFonts w:asciiTheme="majorHAnsi" w:eastAsia="Times New Roman" w:hAnsiTheme="majorHAnsi" w:cs="Times New Roman"/>
                <w:b/>
                <w:color w:val="000000"/>
                <w:sz w:val="24"/>
                <w:szCs w:val="24"/>
                <w:lang w:val="es-ES_tradnl"/>
              </w:rPr>
            </w:pPr>
            <w:r>
              <w:rPr>
                <w:rFonts w:asciiTheme="majorHAnsi" w:eastAsia="Times New Roman" w:hAnsiTheme="majorHAnsi" w:cs="Times New Roman"/>
                <w:b/>
                <w:color w:val="000000"/>
                <w:sz w:val="24"/>
                <w:szCs w:val="24"/>
                <w:lang w:val="es-ES_tradnl"/>
              </w:rPr>
              <w:t>T</w:t>
            </w:r>
          </w:p>
        </w:tc>
        <w:tc>
          <w:tcPr>
            <w:tcW w:w="965" w:type="dxa"/>
            <w:gridSpan w:val="2"/>
          </w:tcPr>
          <w:p w14:paraId="07AB2C27" w14:textId="77777777" w:rsidR="00FF2D10" w:rsidRPr="00E039D8" w:rsidRDefault="00FF2D10" w:rsidP="00DC11E9">
            <w:pPr>
              <w:spacing w:line="240" w:lineRule="atLeast"/>
              <w:jc w:val="center"/>
              <w:rPr>
                <w:rFonts w:asciiTheme="majorHAnsi" w:eastAsia="Times New Roman" w:hAnsiTheme="majorHAnsi" w:cs="Times New Roman"/>
                <w:b/>
                <w:color w:val="000000"/>
                <w:sz w:val="24"/>
                <w:szCs w:val="24"/>
                <w:lang w:val="es-ES_tradnl"/>
              </w:rPr>
            </w:pPr>
            <w:r>
              <w:rPr>
                <w:rFonts w:asciiTheme="majorHAnsi" w:eastAsia="Times New Roman" w:hAnsiTheme="majorHAnsi" w:cs="Times New Roman"/>
                <w:b/>
                <w:color w:val="000000"/>
                <w:sz w:val="24"/>
                <w:szCs w:val="24"/>
                <w:lang w:val="es-ES_tradnl"/>
              </w:rPr>
              <w:t>C</w:t>
            </w:r>
          </w:p>
        </w:tc>
        <w:tc>
          <w:tcPr>
            <w:tcW w:w="964" w:type="dxa"/>
          </w:tcPr>
          <w:p w14:paraId="4CC98DCA" w14:textId="77777777" w:rsidR="00FF2D10" w:rsidRPr="00E039D8" w:rsidRDefault="00FF2D10" w:rsidP="00DC11E9">
            <w:pPr>
              <w:spacing w:line="240" w:lineRule="atLeast"/>
              <w:jc w:val="center"/>
              <w:rPr>
                <w:rFonts w:asciiTheme="majorHAnsi" w:eastAsia="Times New Roman" w:hAnsiTheme="majorHAnsi" w:cs="Times New Roman"/>
                <w:b/>
                <w:color w:val="000000"/>
                <w:sz w:val="24"/>
                <w:szCs w:val="24"/>
                <w:lang w:val="es-ES_tradnl"/>
              </w:rPr>
            </w:pPr>
            <w:r>
              <w:rPr>
                <w:rFonts w:asciiTheme="majorHAnsi" w:eastAsia="Times New Roman" w:hAnsiTheme="majorHAnsi" w:cs="Times New Roman"/>
                <w:b/>
                <w:color w:val="000000"/>
                <w:sz w:val="24"/>
                <w:szCs w:val="24"/>
                <w:lang w:val="es-ES_tradnl"/>
              </w:rPr>
              <w:t>T</w:t>
            </w:r>
          </w:p>
        </w:tc>
        <w:tc>
          <w:tcPr>
            <w:tcW w:w="960" w:type="dxa"/>
          </w:tcPr>
          <w:p w14:paraId="6B514C02" w14:textId="77777777" w:rsidR="00FF2D10" w:rsidRPr="00E039D8" w:rsidRDefault="00FF2D10" w:rsidP="00DC11E9">
            <w:pPr>
              <w:spacing w:line="240" w:lineRule="atLeast"/>
              <w:jc w:val="center"/>
              <w:rPr>
                <w:rFonts w:asciiTheme="majorHAnsi" w:eastAsia="Times New Roman" w:hAnsiTheme="majorHAnsi" w:cs="Times New Roman"/>
                <w:b/>
                <w:color w:val="000000"/>
                <w:sz w:val="24"/>
                <w:szCs w:val="24"/>
                <w:lang w:val="es-ES_tradnl"/>
              </w:rPr>
            </w:pPr>
            <w:r>
              <w:rPr>
                <w:rFonts w:asciiTheme="majorHAnsi" w:eastAsia="Times New Roman" w:hAnsiTheme="majorHAnsi" w:cs="Times New Roman"/>
                <w:b/>
                <w:color w:val="000000"/>
                <w:sz w:val="24"/>
                <w:szCs w:val="24"/>
                <w:lang w:val="es-ES_tradnl"/>
              </w:rPr>
              <w:t>C</w:t>
            </w:r>
          </w:p>
        </w:tc>
        <w:tc>
          <w:tcPr>
            <w:tcW w:w="969" w:type="dxa"/>
          </w:tcPr>
          <w:p w14:paraId="28DDC976" w14:textId="77777777" w:rsidR="00FF2D10" w:rsidRPr="00E039D8" w:rsidRDefault="00FF2D10" w:rsidP="00DC11E9">
            <w:pPr>
              <w:spacing w:line="240" w:lineRule="atLeast"/>
              <w:jc w:val="center"/>
              <w:rPr>
                <w:rFonts w:asciiTheme="majorHAnsi" w:eastAsia="Times New Roman" w:hAnsiTheme="majorHAnsi" w:cs="Times New Roman"/>
                <w:b/>
                <w:color w:val="000000"/>
                <w:sz w:val="24"/>
                <w:szCs w:val="24"/>
                <w:lang w:val="es-ES_tradnl"/>
              </w:rPr>
            </w:pPr>
            <w:r>
              <w:rPr>
                <w:rFonts w:asciiTheme="majorHAnsi" w:eastAsia="Times New Roman" w:hAnsiTheme="majorHAnsi" w:cs="Times New Roman"/>
                <w:b/>
                <w:color w:val="000000"/>
                <w:sz w:val="24"/>
                <w:szCs w:val="24"/>
                <w:lang w:val="es-ES_tradnl"/>
              </w:rPr>
              <w:t>T</w:t>
            </w:r>
          </w:p>
        </w:tc>
        <w:tc>
          <w:tcPr>
            <w:tcW w:w="1104" w:type="dxa"/>
          </w:tcPr>
          <w:p w14:paraId="5F867A86" w14:textId="77777777" w:rsidR="00FF2D10" w:rsidRPr="00E039D8" w:rsidRDefault="00FF2D10" w:rsidP="00DC11E9">
            <w:pPr>
              <w:spacing w:line="240" w:lineRule="atLeast"/>
              <w:jc w:val="center"/>
              <w:rPr>
                <w:rFonts w:asciiTheme="majorHAnsi" w:eastAsia="Times New Roman" w:hAnsiTheme="majorHAnsi" w:cs="Times New Roman"/>
                <w:b/>
                <w:color w:val="000000"/>
                <w:sz w:val="24"/>
                <w:szCs w:val="24"/>
                <w:lang w:val="es-ES_tradnl"/>
              </w:rPr>
            </w:pPr>
            <w:r>
              <w:rPr>
                <w:rFonts w:asciiTheme="majorHAnsi" w:eastAsia="Times New Roman" w:hAnsiTheme="majorHAnsi" w:cs="Times New Roman"/>
                <w:b/>
                <w:color w:val="000000"/>
                <w:sz w:val="24"/>
                <w:szCs w:val="24"/>
                <w:lang w:val="es-ES_tradnl"/>
              </w:rPr>
              <w:t>C</w:t>
            </w:r>
          </w:p>
        </w:tc>
      </w:tr>
      <w:tr w:rsidR="00FF2D10" w:rsidRPr="00E039D8" w14:paraId="74F5EE3D" w14:textId="77777777" w:rsidTr="00FF2D10">
        <w:trPr>
          <w:trHeight w:val="881"/>
          <w:jc w:val="center"/>
        </w:trPr>
        <w:tc>
          <w:tcPr>
            <w:tcW w:w="3244" w:type="dxa"/>
          </w:tcPr>
          <w:p w14:paraId="29B98CFB" w14:textId="77777777" w:rsidR="00FF2D10" w:rsidRPr="00E039D8" w:rsidRDefault="00FF2D10" w:rsidP="00DC11E9">
            <w:pPr>
              <w:spacing w:line="240" w:lineRule="atLeast"/>
              <w:jc w:val="both"/>
              <w:rPr>
                <w:rFonts w:asciiTheme="majorHAnsi" w:eastAsia="Times New Roman" w:hAnsiTheme="majorHAnsi" w:cs="Times New Roman"/>
                <w:b/>
                <w:color w:val="000000"/>
                <w:sz w:val="24"/>
                <w:szCs w:val="24"/>
                <w:lang w:val="es-ES_tradnl"/>
              </w:rPr>
            </w:pPr>
          </w:p>
        </w:tc>
        <w:tc>
          <w:tcPr>
            <w:tcW w:w="964" w:type="dxa"/>
          </w:tcPr>
          <w:p w14:paraId="4E62343A" w14:textId="77777777" w:rsidR="00FF2D10" w:rsidRPr="00E039D8" w:rsidRDefault="00FF2D10" w:rsidP="00DC11E9">
            <w:pPr>
              <w:spacing w:line="240" w:lineRule="atLeast"/>
              <w:jc w:val="center"/>
              <w:rPr>
                <w:rFonts w:asciiTheme="majorHAnsi" w:eastAsia="Times New Roman" w:hAnsiTheme="majorHAnsi" w:cs="Times New Roman"/>
                <w:b/>
                <w:color w:val="000000"/>
                <w:sz w:val="24"/>
                <w:szCs w:val="24"/>
              </w:rPr>
            </w:pPr>
            <w:r w:rsidRPr="00E039D8">
              <w:rPr>
                <w:rFonts w:asciiTheme="majorHAnsi" w:eastAsia="Times New Roman" w:hAnsiTheme="majorHAnsi" w:cs="Times New Roman"/>
                <w:b/>
                <w:color w:val="000000"/>
                <w:sz w:val="24"/>
                <w:szCs w:val="24"/>
              </w:rPr>
              <w:t xml:space="preserve">Entre </w:t>
            </w:r>
            <w:r>
              <w:rPr>
                <w:rFonts w:asciiTheme="majorHAnsi" w:eastAsia="Times New Roman" w:hAnsiTheme="majorHAnsi" w:cs="Times New Roman"/>
                <w:b/>
                <w:color w:val="000000"/>
                <w:sz w:val="24"/>
                <w:szCs w:val="24"/>
              </w:rPr>
              <w:t>4</w:t>
            </w:r>
            <w:r w:rsidRPr="00E039D8">
              <w:rPr>
                <w:rFonts w:asciiTheme="majorHAnsi" w:eastAsia="Times New Roman" w:hAnsiTheme="majorHAnsi" w:cs="Times New Roman"/>
                <w:b/>
                <w:color w:val="000000"/>
                <w:sz w:val="24"/>
                <w:szCs w:val="24"/>
              </w:rPr>
              <w:t xml:space="preserve">5 y </w:t>
            </w:r>
            <w:r>
              <w:rPr>
                <w:rFonts w:asciiTheme="majorHAnsi" w:eastAsia="Times New Roman" w:hAnsiTheme="majorHAnsi" w:cs="Times New Roman"/>
                <w:b/>
                <w:color w:val="000000"/>
                <w:sz w:val="24"/>
                <w:szCs w:val="24"/>
              </w:rPr>
              <w:t>5</w:t>
            </w:r>
            <w:r w:rsidRPr="00E039D8">
              <w:rPr>
                <w:rFonts w:asciiTheme="majorHAnsi" w:eastAsia="Times New Roman" w:hAnsiTheme="majorHAnsi" w:cs="Times New Roman"/>
                <w:b/>
                <w:color w:val="000000"/>
                <w:sz w:val="24"/>
                <w:szCs w:val="24"/>
              </w:rPr>
              <w:t>0</w:t>
            </w:r>
          </w:p>
        </w:tc>
        <w:tc>
          <w:tcPr>
            <w:tcW w:w="965" w:type="dxa"/>
            <w:gridSpan w:val="2"/>
          </w:tcPr>
          <w:p w14:paraId="287A7402" w14:textId="77777777" w:rsidR="00FF2D10" w:rsidRPr="00E039D8" w:rsidRDefault="00FF2D10" w:rsidP="00DC11E9">
            <w:pPr>
              <w:spacing w:line="240" w:lineRule="atLeast"/>
              <w:jc w:val="center"/>
              <w:rPr>
                <w:rFonts w:asciiTheme="majorHAnsi" w:eastAsia="Times New Roman" w:hAnsiTheme="majorHAnsi" w:cs="Times New Roman"/>
                <w:b/>
                <w:color w:val="000000"/>
                <w:sz w:val="24"/>
                <w:szCs w:val="24"/>
                <w:lang w:val="es-ES_tradnl"/>
              </w:rPr>
            </w:pPr>
            <w:r w:rsidRPr="00E039D8">
              <w:rPr>
                <w:rFonts w:asciiTheme="majorHAnsi" w:eastAsia="Times New Roman" w:hAnsiTheme="majorHAnsi" w:cs="Times New Roman"/>
                <w:b/>
                <w:color w:val="000000"/>
                <w:sz w:val="24"/>
                <w:szCs w:val="24"/>
                <w:lang w:val="es-ES_tradnl"/>
              </w:rPr>
              <w:t xml:space="preserve">Entre </w:t>
            </w:r>
            <w:r>
              <w:rPr>
                <w:rFonts w:asciiTheme="majorHAnsi" w:eastAsia="Times New Roman" w:hAnsiTheme="majorHAnsi" w:cs="Times New Roman"/>
                <w:b/>
                <w:color w:val="000000"/>
                <w:sz w:val="24"/>
                <w:szCs w:val="24"/>
                <w:lang w:val="es-ES_tradnl"/>
              </w:rPr>
              <w:t>50</w:t>
            </w:r>
            <w:r w:rsidRPr="00E039D8">
              <w:rPr>
                <w:rFonts w:asciiTheme="majorHAnsi" w:eastAsia="Times New Roman" w:hAnsiTheme="majorHAnsi" w:cs="Times New Roman"/>
                <w:b/>
                <w:color w:val="000000"/>
                <w:sz w:val="24"/>
                <w:szCs w:val="24"/>
                <w:lang w:val="es-ES_tradnl"/>
              </w:rPr>
              <w:t xml:space="preserve"> y </w:t>
            </w:r>
            <w:r>
              <w:rPr>
                <w:rFonts w:asciiTheme="majorHAnsi" w:eastAsia="Times New Roman" w:hAnsiTheme="majorHAnsi" w:cs="Times New Roman"/>
                <w:b/>
                <w:color w:val="000000"/>
                <w:sz w:val="24"/>
                <w:szCs w:val="24"/>
                <w:lang w:val="es-ES_tradnl"/>
              </w:rPr>
              <w:t>5</w:t>
            </w:r>
            <w:r w:rsidRPr="00E039D8">
              <w:rPr>
                <w:rFonts w:asciiTheme="majorHAnsi" w:eastAsia="Times New Roman" w:hAnsiTheme="majorHAnsi" w:cs="Times New Roman"/>
                <w:b/>
                <w:color w:val="000000"/>
                <w:sz w:val="24"/>
                <w:szCs w:val="24"/>
                <w:lang w:val="es-ES_tradnl"/>
              </w:rPr>
              <w:t>5</w:t>
            </w:r>
          </w:p>
        </w:tc>
        <w:tc>
          <w:tcPr>
            <w:tcW w:w="964" w:type="dxa"/>
          </w:tcPr>
          <w:p w14:paraId="7CC12985" w14:textId="77777777" w:rsidR="00FF2D10" w:rsidRPr="00E039D8" w:rsidRDefault="00FF2D10" w:rsidP="00DC11E9">
            <w:pPr>
              <w:spacing w:line="240" w:lineRule="atLeast"/>
              <w:jc w:val="center"/>
              <w:rPr>
                <w:rFonts w:asciiTheme="majorHAnsi" w:eastAsia="Times New Roman" w:hAnsiTheme="majorHAnsi" w:cs="Times New Roman"/>
                <w:b/>
                <w:color w:val="000000"/>
                <w:sz w:val="24"/>
                <w:szCs w:val="24"/>
              </w:rPr>
            </w:pPr>
            <w:r w:rsidRPr="00E039D8">
              <w:rPr>
                <w:rFonts w:asciiTheme="majorHAnsi" w:eastAsia="Times New Roman" w:hAnsiTheme="majorHAnsi" w:cs="Times New Roman"/>
                <w:b/>
                <w:color w:val="000000"/>
                <w:sz w:val="24"/>
                <w:szCs w:val="24"/>
              </w:rPr>
              <w:t>Entre 4</w:t>
            </w:r>
            <w:r>
              <w:rPr>
                <w:rFonts w:asciiTheme="majorHAnsi" w:eastAsia="Times New Roman" w:hAnsiTheme="majorHAnsi" w:cs="Times New Roman"/>
                <w:b/>
                <w:color w:val="000000"/>
                <w:sz w:val="24"/>
                <w:szCs w:val="24"/>
              </w:rPr>
              <w:t>0</w:t>
            </w:r>
            <w:r w:rsidRPr="00E039D8">
              <w:rPr>
                <w:rFonts w:asciiTheme="majorHAnsi" w:eastAsia="Times New Roman" w:hAnsiTheme="majorHAnsi" w:cs="Times New Roman"/>
                <w:b/>
                <w:color w:val="000000"/>
                <w:sz w:val="24"/>
                <w:szCs w:val="24"/>
              </w:rPr>
              <w:t xml:space="preserve"> y 50</w:t>
            </w:r>
          </w:p>
        </w:tc>
        <w:tc>
          <w:tcPr>
            <w:tcW w:w="960" w:type="dxa"/>
          </w:tcPr>
          <w:p w14:paraId="1962C762" w14:textId="77777777" w:rsidR="00FF2D10" w:rsidRPr="00E039D8" w:rsidRDefault="00FF2D10" w:rsidP="00DC11E9">
            <w:pPr>
              <w:spacing w:line="240" w:lineRule="atLeast"/>
              <w:jc w:val="center"/>
              <w:rPr>
                <w:rFonts w:asciiTheme="majorHAnsi" w:eastAsia="Times New Roman" w:hAnsiTheme="majorHAnsi" w:cs="Times New Roman"/>
                <w:b/>
                <w:color w:val="000000"/>
                <w:sz w:val="24"/>
                <w:szCs w:val="24"/>
                <w:lang w:val="es-ES_tradnl"/>
              </w:rPr>
            </w:pPr>
            <w:r>
              <w:rPr>
                <w:rFonts w:asciiTheme="majorHAnsi" w:eastAsia="Times New Roman" w:hAnsiTheme="majorHAnsi" w:cs="Times New Roman"/>
                <w:b/>
                <w:color w:val="000000"/>
                <w:sz w:val="24"/>
                <w:szCs w:val="24"/>
                <w:lang w:val="es-ES_tradnl"/>
              </w:rPr>
              <w:t>Entre 50 y 60</w:t>
            </w:r>
          </w:p>
        </w:tc>
        <w:tc>
          <w:tcPr>
            <w:tcW w:w="969" w:type="dxa"/>
          </w:tcPr>
          <w:p w14:paraId="7D87BC03" w14:textId="77777777" w:rsidR="00FF2D10" w:rsidRPr="00E039D8" w:rsidRDefault="00FF2D10" w:rsidP="00DC11E9">
            <w:pPr>
              <w:spacing w:line="240" w:lineRule="atLeast"/>
              <w:jc w:val="center"/>
              <w:rPr>
                <w:rFonts w:asciiTheme="majorHAnsi" w:eastAsia="Times New Roman" w:hAnsiTheme="majorHAnsi" w:cs="Times New Roman"/>
                <w:b/>
                <w:color w:val="000000"/>
                <w:sz w:val="24"/>
                <w:szCs w:val="24"/>
              </w:rPr>
            </w:pPr>
            <w:r w:rsidRPr="00E039D8">
              <w:rPr>
                <w:rFonts w:asciiTheme="majorHAnsi" w:eastAsia="Times New Roman" w:hAnsiTheme="majorHAnsi" w:cs="Times New Roman"/>
                <w:b/>
                <w:color w:val="000000"/>
                <w:sz w:val="24"/>
                <w:szCs w:val="24"/>
              </w:rPr>
              <w:t xml:space="preserve">Entre </w:t>
            </w:r>
            <w:r>
              <w:rPr>
                <w:rFonts w:asciiTheme="majorHAnsi" w:eastAsia="Times New Roman" w:hAnsiTheme="majorHAnsi" w:cs="Times New Roman"/>
                <w:b/>
                <w:color w:val="000000"/>
                <w:sz w:val="24"/>
                <w:szCs w:val="24"/>
              </w:rPr>
              <w:t>35</w:t>
            </w:r>
            <w:r w:rsidRPr="00E039D8">
              <w:rPr>
                <w:rFonts w:asciiTheme="majorHAnsi" w:eastAsia="Times New Roman" w:hAnsiTheme="majorHAnsi" w:cs="Times New Roman"/>
                <w:b/>
                <w:color w:val="000000"/>
                <w:sz w:val="24"/>
                <w:szCs w:val="24"/>
              </w:rPr>
              <w:t xml:space="preserve"> y 50</w:t>
            </w:r>
          </w:p>
        </w:tc>
        <w:tc>
          <w:tcPr>
            <w:tcW w:w="1104" w:type="dxa"/>
          </w:tcPr>
          <w:p w14:paraId="5B44AEE2" w14:textId="77777777" w:rsidR="00FF2D10" w:rsidRPr="00E039D8" w:rsidRDefault="00FF2D10" w:rsidP="00DC11E9">
            <w:pPr>
              <w:spacing w:line="240" w:lineRule="atLeast"/>
              <w:jc w:val="center"/>
              <w:rPr>
                <w:rFonts w:asciiTheme="majorHAnsi" w:eastAsia="Times New Roman" w:hAnsiTheme="majorHAnsi" w:cs="Times New Roman"/>
                <w:b/>
                <w:color w:val="000000"/>
                <w:sz w:val="24"/>
                <w:szCs w:val="24"/>
                <w:lang w:val="es-ES_tradnl"/>
              </w:rPr>
            </w:pPr>
            <w:r w:rsidRPr="00E039D8">
              <w:rPr>
                <w:rFonts w:asciiTheme="majorHAnsi" w:eastAsia="Times New Roman" w:hAnsiTheme="majorHAnsi" w:cs="Times New Roman"/>
                <w:b/>
                <w:color w:val="000000"/>
                <w:sz w:val="24"/>
                <w:szCs w:val="24"/>
                <w:lang w:val="es-ES_tradnl"/>
              </w:rPr>
              <w:t>Entre 50 y 6</w:t>
            </w:r>
            <w:r>
              <w:rPr>
                <w:rFonts w:asciiTheme="majorHAnsi" w:eastAsia="Times New Roman" w:hAnsiTheme="majorHAnsi" w:cs="Times New Roman"/>
                <w:b/>
                <w:color w:val="000000"/>
                <w:sz w:val="24"/>
                <w:szCs w:val="24"/>
                <w:lang w:val="es-ES_tradnl"/>
              </w:rPr>
              <w:t>5</w:t>
            </w:r>
          </w:p>
        </w:tc>
      </w:tr>
      <w:tr w:rsidR="00FF2D10" w:rsidRPr="00671B65" w14:paraId="3CDED87E" w14:textId="77777777" w:rsidTr="00FF2D10">
        <w:trPr>
          <w:jc w:val="center"/>
        </w:trPr>
        <w:tc>
          <w:tcPr>
            <w:tcW w:w="3244" w:type="dxa"/>
          </w:tcPr>
          <w:p w14:paraId="19C187B5" w14:textId="77777777" w:rsidR="00FF2D10" w:rsidRPr="00671B65" w:rsidRDefault="00FF2D10" w:rsidP="00DC11E9">
            <w:pPr>
              <w:spacing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Tasa de conexión</w:t>
            </w:r>
          </w:p>
        </w:tc>
        <w:tc>
          <w:tcPr>
            <w:tcW w:w="964" w:type="dxa"/>
            <w:vAlign w:val="center"/>
          </w:tcPr>
          <w:p w14:paraId="307FF3CF" w14:textId="77777777" w:rsidR="00FF2D10" w:rsidRPr="00671B65" w:rsidRDefault="00FF2D10" w:rsidP="00DC11E9">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65%</w:t>
            </w:r>
          </w:p>
        </w:tc>
        <w:tc>
          <w:tcPr>
            <w:tcW w:w="965" w:type="dxa"/>
            <w:gridSpan w:val="2"/>
            <w:vAlign w:val="center"/>
          </w:tcPr>
          <w:p w14:paraId="37B929DC" w14:textId="77777777" w:rsidR="00FF2D10" w:rsidRPr="00671B65" w:rsidRDefault="00FF2D10" w:rsidP="00DC11E9">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60%</w:t>
            </w:r>
          </w:p>
        </w:tc>
        <w:tc>
          <w:tcPr>
            <w:tcW w:w="964" w:type="dxa"/>
            <w:vAlign w:val="center"/>
          </w:tcPr>
          <w:p w14:paraId="5587B8B5" w14:textId="77777777" w:rsidR="00FF2D10" w:rsidRPr="00671B65" w:rsidRDefault="00FF2D10" w:rsidP="00DC11E9">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61%</w:t>
            </w:r>
          </w:p>
        </w:tc>
        <w:tc>
          <w:tcPr>
            <w:tcW w:w="960" w:type="dxa"/>
            <w:vAlign w:val="center"/>
          </w:tcPr>
          <w:p w14:paraId="52C5E526" w14:textId="77777777" w:rsidR="00FF2D10" w:rsidRPr="00671B65" w:rsidRDefault="00FF2D10" w:rsidP="00DC11E9">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59%</w:t>
            </w:r>
          </w:p>
        </w:tc>
        <w:tc>
          <w:tcPr>
            <w:tcW w:w="969" w:type="dxa"/>
            <w:vAlign w:val="center"/>
          </w:tcPr>
          <w:p w14:paraId="0CF4C424" w14:textId="77777777" w:rsidR="00FF2D10" w:rsidRPr="00671B65" w:rsidRDefault="00FF2D10" w:rsidP="00DC11E9">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65%</w:t>
            </w:r>
          </w:p>
        </w:tc>
        <w:tc>
          <w:tcPr>
            <w:tcW w:w="1104" w:type="dxa"/>
            <w:vAlign w:val="center"/>
          </w:tcPr>
          <w:p w14:paraId="25154AAF" w14:textId="77777777" w:rsidR="00FF2D10" w:rsidRPr="00671B65" w:rsidRDefault="00FF2D10" w:rsidP="00DC11E9">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55%</w:t>
            </w:r>
          </w:p>
        </w:tc>
      </w:tr>
      <w:tr w:rsidR="00FF2D10" w:rsidRPr="00671B65" w14:paraId="01DA1E55" w14:textId="77777777" w:rsidTr="00FF2D10">
        <w:trPr>
          <w:jc w:val="center"/>
        </w:trPr>
        <w:tc>
          <w:tcPr>
            <w:tcW w:w="3244" w:type="dxa"/>
          </w:tcPr>
          <w:p w14:paraId="4C242719" w14:textId="77777777" w:rsidR="00FF2D10" w:rsidRDefault="00FF2D10" w:rsidP="00DC11E9">
            <w:pPr>
              <w:spacing w:line="240" w:lineRule="atLeast"/>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Diferencia de medias (T-C)</w:t>
            </w:r>
          </w:p>
        </w:tc>
        <w:tc>
          <w:tcPr>
            <w:tcW w:w="1929" w:type="dxa"/>
            <w:gridSpan w:val="3"/>
            <w:vAlign w:val="center"/>
          </w:tcPr>
          <w:p w14:paraId="21FCD54E" w14:textId="77777777" w:rsidR="00FF2D10" w:rsidRDefault="00FF2D10" w:rsidP="00DC11E9">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5pp</w:t>
            </w:r>
          </w:p>
        </w:tc>
        <w:tc>
          <w:tcPr>
            <w:tcW w:w="1924" w:type="dxa"/>
            <w:gridSpan w:val="2"/>
            <w:vAlign w:val="center"/>
          </w:tcPr>
          <w:p w14:paraId="7B8FE866" w14:textId="77777777" w:rsidR="00FF2D10" w:rsidRDefault="00FF2D10" w:rsidP="00DC11E9">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2pp**</w:t>
            </w:r>
          </w:p>
        </w:tc>
        <w:tc>
          <w:tcPr>
            <w:tcW w:w="2073" w:type="dxa"/>
            <w:gridSpan w:val="2"/>
            <w:vAlign w:val="center"/>
          </w:tcPr>
          <w:p w14:paraId="5AD393CE" w14:textId="77777777" w:rsidR="00FF2D10" w:rsidRDefault="00FF2D10" w:rsidP="00DC11E9">
            <w:pPr>
              <w:spacing w:line="240" w:lineRule="atLeast"/>
              <w:jc w:val="center"/>
              <w:rPr>
                <w:rFonts w:asciiTheme="majorHAnsi" w:eastAsia="Times New Roman" w:hAnsiTheme="majorHAnsi" w:cs="Times New Roman"/>
                <w:color w:val="000000"/>
                <w:sz w:val="24"/>
                <w:szCs w:val="24"/>
                <w:lang w:val="es-ES_tradnl"/>
              </w:rPr>
            </w:pPr>
            <w:r>
              <w:rPr>
                <w:rFonts w:asciiTheme="majorHAnsi" w:eastAsia="Times New Roman" w:hAnsiTheme="majorHAnsi" w:cs="Times New Roman"/>
                <w:color w:val="000000"/>
                <w:sz w:val="24"/>
                <w:szCs w:val="24"/>
                <w:lang w:val="es-ES_tradnl"/>
              </w:rPr>
              <w:t>10pp**</w:t>
            </w:r>
          </w:p>
        </w:tc>
      </w:tr>
    </w:tbl>
    <w:p w14:paraId="27CA43D9" w14:textId="77777777" w:rsidR="00FF2D10" w:rsidRPr="006652E3" w:rsidRDefault="00FF2D10" w:rsidP="00B57E14">
      <w:pPr>
        <w:spacing w:after="0" w:line="240" w:lineRule="auto"/>
        <w:rPr>
          <w:rFonts w:asciiTheme="majorHAnsi" w:eastAsia="Times New Roman" w:hAnsiTheme="majorHAnsi" w:cs="Times New Roman"/>
          <w:color w:val="000000"/>
          <w:sz w:val="20"/>
          <w:szCs w:val="24"/>
          <w:lang w:val="es-ES_tradnl"/>
        </w:rPr>
      </w:pPr>
      <w:r w:rsidRPr="006652E3">
        <w:rPr>
          <w:rFonts w:asciiTheme="majorHAnsi" w:eastAsia="Times New Roman" w:hAnsiTheme="majorHAnsi" w:cs="Times New Roman"/>
          <w:color w:val="000000"/>
          <w:sz w:val="20"/>
          <w:szCs w:val="24"/>
          <w:lang w:val="es-ES_tradnl"/>
        </w:rPr>
        <w:t xml:space="preserve"> pp: puntos porcentuales. **: estadísticamente significativo al 5%</w:t>
      </w:r>
    </w:p>
    <w:p w14:paraId="1599B2AE" w14:textId="77777777" w:rsidR="00B57E14" w:rsidRPr="006652E3" w:rsidRDefault="00B57E14" w:rsidP="00B57E14">
      <w:pPr>
        <w:spacing w:after="0" w:line="240" w:lineRule="auto"/>
        <w:rPr>
          <w:rFonts w:asciiTheme="majorHAnsi" w:eastAsia="Times New Roman" w:hAnsiTheme="majorHAnsi" w:cs="Times New Roman"/>
          <w:color w:val="000000"/>
          <w:sz w:val="20"/>
          <w:szCs w:val="24"/>
          <w:lang w:val="es-ES_tradnl"/>
        </w:rPr>
      </w:pPr>
    </w:p>
    <w:p w14:paraId="44687555" w14:textId="77777777" w:rsidR="00844621" w:rsidRDefault="002332E0" w:rsidP="00844621">
      <w:pPr>
        <w:spacing w:line="240" w:lineRule="auto"/>
        <w:jc w:val="both"/>
        <w:rPr>
          <w:rFonts w:asciiTheme="majorHAnsi" w:eastAsia="Times New Roman" w:hAnsiTheme="majorHAnsi" w:cs="Times New Roman"/>
          <w:bCs/>
          <w:color w:val="000000"/>
          <w:sz w:val="24"/>
          <w:szCs w:val="24"/>
          <w:lang w:val="es-ES_tradnl"/>
        </w:rPr>
      </w:pPr>
      <w:r>
        <w:rPr>
          <w:rFonts w:asciiTheme="majorHAnsi" w:eastAsia="Times New Roman" w:hAnsiTheme="majorHAnsi" w:cs="Times New Roman"/>
          <w:b/>
          <w:bCs/>
          <w:color w:val="000000"/>
          <w:sz w:val="24"/>
          <w:szCs w:val="24"/>
          <w:lang w:val="es-ES_tradnl"/>
        </w:rPr>
        <w:t>Pregunta 18</w:t>
      </w:r>
      <w:r w:rsidR="00844621" w:rsidRPr="00FF5DB1">
        <w:rPr>
          <w:rFonts w:asciiTheme="majorHAnsi" w:eastAsia="Times New Roman" w:hAnsiTheme="majorHAnsi" w:cs="Times New Roman"/>
          <w:b/>
          <w:bCs/>
          <w:color w:val="000000"/>
          <w:sz w:val="24"/>
          <w:szCs w:val="24"/>
          <w:lang w:val="es-ES_tradnl"/>
        </w:rPr>
        <w:t>:</w:t>
      </w:r>
      <w:r w:rsidR="00844621">
        <w:rPr>
          <w:rFonts w:asciiTheme="majorHAnsi" w:eastAsia="Times New Roman" w:hAnsiTheme="majorHAnsi" w:cs="Times New Roman"/>
          <w:bCs/>
          <w:color w:val="000000"/>
          <w:sz w:val="24"/>
          <w:szCs w:val="24"/>
          <w:lang w:val="es-ES_tradnl"/>
        </w:rPr>
        <w:t xml:space="preserve"> </w:t>
      </w:r>
      <w:r w:rsidR="00844621" w:rsidRPr="00EC1903">
        <w:rPr>
          <w:rFonts w:asciiTheme="majorHAnsi" w:eastAsia="Times New Roman" w:hAnsiTheme="majorHAnsi" w:cs="Times New Roman"/>
          <w:bCs/>
          <w:color w:val="000000"/>
          <w:sz w:val="24"/>
          <w:szCs w:val="24"/>
          <w:lang w:val="es-ES_tradnl"/>
        </w:rPr>
        <w:t xml:space="preserve">Si los telefonistas cumplieran al pie de la letra las instrucciones llamando únicamente a las personas por debajo del punto de corte, </w:t>
      </w:r>
      <w:r w:rsidR="00FF2D10" w:rsidRPr="00EC1903">
        <w:rPr>
          <w:rFonts w:asciiTheme="majorHAnsi" w:eastAsia="Times New Roman" w:hAnsiTheme="majorHAnsi" w:cs="Times New Roman"/>
          <w:bCs/>
          <w:color w:val="000000"/>
          <w:sz w:val="24"/>
          <w:szCs w:val="24"/>
          <w:lang w:val="es-ES_tradnl"/>
        </w:rPr>
        <w:t>¿cuál</w:t>
      </w:r>
      <w:r w:rsidR="00FF2D10">
        <w:rPr>
          <w:rFonts w:asciiTheme="majorHAnsi" w:eastAsia="Times New Roman" w:hAnsiTheme="majorHAnsi" w:cs="Times New Roman"/>
          <w:bCs/>
          <w:color w:val="000000"/>
          <w:sz w:val="24"/>
          <w:szCs w:val="24"/>
          <w:lang w:val="es-ES_tradnl"/>
        </w:rPr>
        <w:t xml:space="preserve"> es el impacto de la campaña </w:t>
      </w:r>
      <w:r w:rsidR="001A4C74">
        <w:rPr>
          <w:rFonts w:asciiTheme="majorHAnsi" w:eastAsia="Times New Roman" w:hAnsiTheme="majorHAnsi" w:cs="Times New Roman"/>
          <w:bCs/>
          <w:color w:val="000000"/>
          <w:sz w:val="24"/>
          <w:szCs w:val="24"/>
          <w:lang w:val="es-ES_tradnl"/>
        </w:rPr>
        <w:t>según la tabla 7</w:t>
      </w:r>
      <w:r w:rsidR="00FF2D10">
        <w:rPr>
          <w:rFonts w:asciiTheme="majorHAnsi" w:eastAsia="Times New Roman" w:hAnsiTheme="majorHAnsi" w:cs="Times New Roman"/>
          <w:bCs/>
          <w:color w:val="000000"/>
          <w:sz w:val="24"/>
          <w:szCs w:val="24"/>
          <w:lang w:val="es-ES_tradnl"/>
        </w:rPr>
        <w:t>b?</w:t>
      </w:r>
      <w:r w:rsidR="00844621">
        <w:rPr>
          <w:rFonts w:asciiTheme="majorHAnsi" w:eastAsia="Times New Roman" w:hAnsiTheme="majorHAnsi" w:cs="Times New Roman"/>
          <w:bCs/>
          <w:color w:val="000000"/>
          <w:sz w:val="24"/>
          <w:szCs w:val="24"/>
          <w:lang w:val="es-ES_tradnl"/>
        </w:rPr>
        <w:t xml:space="preserve"> (Nota: Suponga que todos los llamados han sido atendidos y que no hubo efectos contagio.)</w:t>
      </w:r>
    </w:p>
    <w:p w14:paraId="766A1997" w14:textId="77777777" w:rsidR="00844621" w:rsidRDefault="00844621" w:rsidP="00844621">
      <w:pPr>
        <w:spacing w:line="240" w:lineRule="auto"/>
        <w:jc w:val="both"/>
        <w:rPr>
          <w:rFonts w:asciiTheme="majorHAnsi" w:eastAsia="Times New Roman" w:hAnsiTheme="majorHAnsi" w:cs="Times New Roman"/>
          <w:bCs/>
          <w:color w:val="000000"/>
          <w:sz w:val="24"/>
          <w:szCs w:val="24"/>
          <w:lang w:val="es-ES_tradnl"/>
        </w:rPr>
      </w:pPr>
      <w:r w:rsidRPr="003A57D3">
        <w:rPr>
          <w:rFonts w:asciiTheme="majorHAnsi" w:eastAsia="Times New Roman" w:hAnsiTheme="majorHAnsi" w:cs="Times New Roman"/>
          <w:b/>
          <w:bCs/>
          <w:color w:val="000000"/>
          <w:sz w:val="24"/>
          <w:szCs w:val="24"/>
          <w:lang w:val="es-ES_tradnl"/>
        </w:rPr>
        <w:lastRenderedPageBreak/>
        <w:t xml:space="preserve">Pregunta </w:t>
      </w:r>
      <w:r w:rsidR="002332E0">
        <w:rPr>
          <w:rFonts w:asciiTheme="majorHAnsi" w:eastAsia="Times New Roman" w:hAnsiTheme="majorHAnsi" w:cs="Times New Roman"/>
          <w:b/>
          <w:bCs/>
          <w:color w:val="000000"/>
          <w:sz w:val="24"/>
          <w:szCs w:val="24"/>
          <w:lang w:val="es-ES_tradnl"/>
        </w:rPr>
        <w:t>19</w:t>
      </w:r>
      <w:r w:rsidRPr="003A57D3">
        <w:rPr>
          <w:rFonts w:asciiTheme="majorHAnsi" w:eastAsia="Times New Roman" w:hAnsiTheme="majorHAnsi" w:cs="Times New Roman"/>
          <w:b/>
          <w:bCs/>
          <w:color w:val="000000"/>
          <w:sz w:val="24"/>
          <w:szCs w:val="24"/>
          <w:lang w:val="es-ES_tradnl"/>
        </w:rPr>
        <w:t>:</w:t>
      </w:r>
      <w:r>
        <w:rPr>
          <w:rFonts w:asciiTheme="majorHAnsi" w:eastAsia="Times New Roman" w:hAnsiTheme="majorHAnsi" w:cs="Times New Roman"/>
          <w:bCs/>
          <w:color w:val="000000"/>
          <w:sz w:val="24"/>
          <w:szCs w:val="24"/>
          <w:lang w:val="es-ES_tradnl"/>
        </w:rPr>
        <w:t xml:space="preserve"> Sin embargo, los telefonistas no han cumplido la regla al pie de la letra y ante la no respuesta de algunos de los que se encontraban por abajo del corte, han decidido llamar a algunos que estaban por arriba. </w:t>
      </w:r>
    </w:p>
    <w:p w14:paraId="5F649C48" w14:textId="77777777" w:rsidR="00844621" w:rsidRDefault="00844621" w:rsidP="00844621">
      <w:pPr>
        <w:pStyle w:val="ListParagraph"/>
        <w:numPr>
          <w:ilvl w:val="0"/>
          <w:numId w:val="12"/>
        </w:numPr>
        <w:spacing w:line="240" w:lineRule="auto"/>
        <w:jc w:val="both"/>
        <w:rPr>
          <w:rFonts w:asciiTheme="majorHAnsi" w:eastAsia="Times New Roman" w:hAnsiTheme="majorHAnsi" w:cs="Times New Roman"/>
          <w:bCs/>
          <w:color w:val="000000"/>
          <w:sz w:val="24"/>
          <w:szCs w:val="24"/>
          <w:lang w:val="es-ES_tradnl"/>
        </w:rPr>
      </w:pPr>
      <w:r>
        <w:rPr>
          <w:rFonts w:asciiTheme="majorHAnsi" w:eastAsia="Times New Roman" w:hAnsiTheme="majorHAnsi" w:cs="Times New Roman"/>
          <w:bCs/>
          <w:color w:val="000000"/>
          <w:sz w:val="24"/>
          <w:szCs w:val="24"/>
          <w:lang w:val="es-ES_tradnl"/>
        </w:rPr>
        <w:t>¿Cómo se denomina este tipo de regresión discontinua?</w:t>
      </w:r>
    </w:p>
    <w:p w14:paraId="31CC5BAF" w14:textId="77777777" w:rsidR="00844621" w:rsidRDefault="00844621" w:rsidP="00844621">
      <w:pPr>
        <w:pStyle w:val="ListParagraph"/>
        <w:numPr>
          <w:ilvl w:val="0"/>
          <w:numId w:val="12"/>
        </w:numPr>
        <w:spacing w:line="240" w:lineRule="auto"/>
        <w:jc w:val="both"/>
        <w:rPr>
          <w:rFonts w:asciiTheme="majorHAnsi" w:eastAsia="Times New Roman" w:hAnsiTheme="majorHAnsi" w:cs="Times New Roman"/>
          <w:bCs/>
          <w:color w:val="000000"/>
          <w:sz w:val="24"/>
          <w:szCs w:val="24"/>
          <w:lang w:val="es-ES_tradnl"/>
        </w:rPr>
      </w:pPr>
      <w:r>
        <w:rPr>
          <w:rFonts w:asciiTheme="majorHAnsi" w:eastAsia="Times New Roman" w:hAnsiTheme="majorHAnsi" w:cs="Times New Roman"/>
          <w:bCs/>
          <w:color w:val="000000"/>
          <w:sz w:val="24"/>
          <w:szCs w:val="24"/>
          <w:lang w:val="es-ES_tradnl"/>
        </w:rPr>
        <w:t xml:space="preserve">En este caso entonces, no todos los que fueron asignados por la regla al grupo de control efectivamente terminaron en ese grupo. </w:t>
      </w:r>
      <w:r w:rsidRPr="00412456">
        <w:rPr>
          <w:rFonts w:asciiTheme="majorHAnsi" w:eastAsia="Times New Roman" w:hAnsiTheme="majorHAnsi" w:cs="Times New Roman"/>
          <w:bCs/>
          <w:color w:val="000000"/>
          <w:sz w:val="24"/>
          <w:szCs w:val="24"/>
          <w:lang w:val="es-ES_tradnl"/>
        </w:rPr>
        <w:t>¿Qué metodología utilizaría para intentar corregir la estimación?</w:t>
      </w:r>
    </w:p>
    <w:p w14:paraId="07E62723" w14:textId="77777777" w:rsidR="00844621" w:rsidRDefault="00844621" w:rsidP="00844621">
      <w:pPr>
        <w:pStyle w:val="ListParagraph"/>
        <w:numPr>
          <w:ilvl w:val="0"/>
          <w:numId w:val="12"/>
        </w:numPr>
        <w:spacing w:line="240" w:lineRule="auto"/>
        <w:jc w:val="both"/>
        <w:rPr>
          <w:rFonts w:asciiTheme="majorHAnsi" w:eastAsia="Times New Roman" w:hAnsiTheme="majorHAnsi" w:cs="Times New Roman"/>
          <w:bCs/>
          <w:color w:val="000000"/>
          <w:sz w:val="24"/>
          <w:szCs w:val="24"/>
          <w:lang w:val="es-ES_tradnl"/>
        </w:rPr>
      </w:pPr>
      <w:r w:rsidRPr="00412456">
        <w:rPr>
          <w:rFonts w:asciiTheme="majorHAnsi" w:eastAsia="Times New Roman" w:hAnsiTheme="majorHAnsi" w:cs="Times New Roman"/>
          <w:bCs/>
          <w:color w:val="000000"/>
          <w:sz w:val="24"/>
          <w:szCs w:val="24"/>
          <w:lang w:val="es-ES_tradnl"/>
        </w:rPr>
        <w:t xml:space="preserve">¿En qué caso </w:t>
      </w:r>
      <w:r>
        <w:rPr>
          <w:rFonts w:asciiTheme="majorHAnsi" w:eastAsia="Times New Roman" w:hAnsiTheme="majorHAnsi" w:cs="Times New Roman"/>
          <w:bCs/>
          <w:color w:val="000000"/>
          <w:sz w:val="24"/>
          <w:szCs w:val="24"/>
          <w:lang w:val="es-ES_tradnl"/>
        </w:rPr>
        <w:t>la acción de los telefonistas</w:t>
      </w:r>
      <w:r w:rsidRPr="00412456">
        <w:rPr>
          <w:rFonts w:asciiTheme="majorHAnsi" w:eastAsia="Times New Roman" w:hAnsiTheme="majorHAnsi" w:cs="Times New Roman"/>
          <w:bCs/>
          <w:color w:val="000000"/>
          <w:sz w:val="24"/>
          <w:szCs w:val="24"/>
          <w:lang w:val="es-ES_tradnl"/>
        </w:rPr>
        <w:t xml:space="preserve"> podría arruinar</w:t>
      </w:r>
      <w:r>
        <w:rPr>
          <w:rFonts w:asciiTheme="majorHAnsi" w:eastAsia="Times New Roman" w:hAnsiTheme="majorHAnsi" w:cs="Times New Roman"/>
          <w:bCs/>
          <w:color w:val="000000"/>
          <w:sz w:val="24"/>
          <w:szCs w:val="24"/>
          <w:lang w:val="es-ES_tradnl"/>
        </w:rPr>
        <w:t xml:space="preserve"> completamente</w:t>
      </w:r>
      <w:r w:rsidRPr="00412456">
        <w:rPr>
          <w:rFonts w:asciiTheme="majorHAnsi" w:eastAsia="Times New Roman" w:hAnsiTheme="majorHAnsi" w:cs="Times New Roman"/>
          <w:bCs/>
          <w:color w:val="000000"/>
          <w:sz w:val="24"/>
          <w:szCs w:val="24"/>
          <w:lang w:val="es-ES_tradnl"/>
        </w:rPr>
        <w:t xml:space="preserve"> la evaluación? </w:t>
      </w:r>
    </w:p>
    <w:p w14:paraId="23782609" w14:textId="77777777" w:rsidR="007C5E89" w:rsidRPr="00AC6E24" w:rsidRDefault="007C5E89" w:rsidP="00FF359C">
      <w:pPr>
        <w:spacing w:after="0" w:line="240" w:lineRule="atLeast"/>
        <w:jc w:val="both"/>
        <w:rPr>
          <w:rFonts w:asciiTheme="majorHAnsi" w:eastAsia="Times New Roman" w:hAnsiTheme="majorHAnsi" w:cs="Times New Roman"/>
          <w:color w:val="000000"/>
          <w:sz w:val="24"/>
          <w:szCs w:val="24"/>
          <w:lang w:val="es-ES_tradnl"/>
        </w:rPr>
      </w:pPr>
    </w:p>
    <w:sectPr w:rsidR="007C5E89" w:rsidRPr="00AC6E24" w:rsidSect="000D3D92">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38D66" w14:textId="77777777" w:rsidR="00DF5440" w:rsidRDefault="00DF5440" w:rsidP="00595C27">
      <w:pPr>
        <w:spacing w:after="0" w:line="240" w:lineRule="auto"/>
      </w:pPr>
      <w:r>
        <w:separator/>
      </w:r>
    </w:p>
  </w:endnote>
  <w:endnote w:type="continuationSeparator" w:id="0">
    <w:p w14:paraId="745814B9" w14:textId="77777777" w:rsidR="00DF5440" w:rsidRDefault="00DF5440" w:rsidP="00595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700534"/>
      <w:docPartObj>
        <w:docPartGallery w:val="Page Numbers (Bottom of Page)"/>
        <w:docPartUnique/>
      </w:docPartObj>
    </w:sdtPr>
    <w:sdtEndPr>
      <w:rPr>
        <w:noProof/>
      </w:rPr>
    </w:sdtEndPr>
    <w:sdtContent>
      <w:p w14:paraId="2C482982" w14:textId="5E30A8EA" w:rsidR="007A0090" w:rsidRDefault="007A0090">
        <w:pPr>
          <w:pStyle w:val="Footer"/>
          <w:jc w:val="right"/>
        </w:pPr>
        <w:r>
          <w:fldChar w:fldCharType="begin"/>
        </w:r>
        <w:r>
          <w:instrText xml:space="preserve"> PAGE   \* MERGEFORMAT </w:instrText>
        </w:r>
        <w:r>
          <w:fldChar w:fldCharType="separate"/>
        </w:r>
        <w:r w:rsidR="005D58E9">
          <w:rPr>
            <w:noProof/>
          </w:rPr>
          <w:t>17</w:t>
        </w:r>
        <w:r>
          <w:rPr>
            <w:noProof/>
          </w:rPr>
          <w:fldChar w:fldCharType="end"/>
        </w:r>
      </w:p>
    </w:sdtContent>
  </w:sdt>
  <w:p w14:paraId="676D1905" w14:textId="77777777" w:rsidR="007A0090" w:rsidRDefault="007A0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27C9D" w14:textId="77777777" w:rsidR="00DF5440" w:rsidRDefault="00DF5440" w:rsidP="00595C27">
      <w:pPr>
        <w:spacing w:after="0" w:line="240" w:lineRule="auto"/>
      </w:pPr>
      <w:r>
        <w:separator/>
      </w:r>
    </w:p>
  </w:footnote>
  <w:footnote w:type="continuationSeparator" w:id="0">
    <w:p w14:paraId="0A58BE25" w14:textId="77777777" w:rsidR="00DF5440" w:rsidRDefault="00DF5440" w:rsidP="00595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76FA"/>
    <w:multiLevelType w:val="multilevel"/>
    <w:tmpl w:val="6804D6B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58839F5"/>
    <w:multiLevelType w:val="multilevel"/>
    <w:tmpl w:val="43404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E5D142C"/>
    <w:multiLevelType w:val="multilevel"/>
    <w:tmpl w:val="2C90EB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7121A0F"/>
    <w:multiLevelType w:val="hybridMultilevel"/>
    <w:tmpl w:val="ED44FD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A17DA2"/>
    <w:multiLevelType w:val="hybridMultilevel"/>
    <w:tmpl w:val="EF8EC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007953"/>
    <w:multiLevelType w:val="hybridMultilevel"/>
    <w:tmpl w:val="FF60BB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115600B"/>
    <w:multiLevelType w:val="multilevel"/>
    <w:tmpl w:val="BEE877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86C75D0"/>
    <w:multiLevelType w:val="multilevel"/>
    <w:tmpl w:val="115413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0DA518D"/>
    <w:multiLevelType w:val="hybridMultilevel"/>
    <w:tmpl w:val="F0CA0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91F59"/>
    <w:multiLevelType w:val="hybridMultilevel"/>
    <w:tmpl w:val="FF60BB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A4747B4"/>
    <w:multiLevelType w:val="hybridMultilevel"/>
    <w:tmpl w:val="FF60BB3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C6B5CA1"/>
    <w:multiLevelType w:val="multilevel"/>
    <w:tmpl w:val="B0A8D1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1"/>
  </w:num>
  <w:num w:numId="3">
    <w:abstractNumId w:val="7"/>
  </w:num>
  <w:num w:numId="4">
    <w:abstractNumId w:val="6"/>
  </w:num>
  <w:num w:numId="5">
    <w:abstractNumId w:val="11"/>
  </w:num>
  <w:num w:numId="6">
    <w:abstractNumId w:val="10"/>
  </w:num>
  <w:num w:numId="7">
    <w:abstractNumId w:val="0"/>
  </w:num>
  <w:num w:numId="8">
    <w:abstractNumId w:val="5"/>
  </w:num>
  <w:num w:numId="9">
    <w:abstractNumId w:val="9"/>
  </w:num>
  <w:num w:numId="10">
    <w:abstractNumId w:val="3"/>
  </w:num>
  <w:num w:numId="11">
    <w:abstractNumId w:val="4"/>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evedo Alameda, Paloma">
    <w15:presenceInfo w15:providerId="AD" w15:userId="S-1-5-21-3560232635-1406422398-2702866923-578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59C"/>
    <w:rsid w:val="00036287"/>
    <w:rsid w:val="00053E44"/>
    <w:rsid w:val="00064802"/>
    <w:rsid w:val="00066779"/>
    <w:rsid w:val="000A5BFF"/>
    <w:rsid w:val="000A5F92"/>
    <w:rsid w:val="000B77EB"/>
    <w:rsid w:val="000C2868"/>
    <w:rsid w:val="000C5FFF"/>
    <w:rsid w:val="000D1FD8"/>
    <w:rsid w:val="000D20C6"/>
    <w:rsid w:val="000D3D92"/>
    <w:rsid w:val="000D5990"/>
    <w:rsid w:val="000E1638"/>
    <w:rsid w:val="000E3233"/>
    <w:rsid w:val="000E4B07"/>
    <w:rsid w:val="000F40D9"/>
    <w:rsid w:val="00103103"/>
    <w:rsid w:val="001032F8"/>
    <w:rsid w:val="00122F5B"/>
    <w:rsid w:val="00124843"/>
    <w:rsid w:val="00127A3A"/>
    <w:rsid w:val="001368B9"/>
    <w:rsid w:val="0014352E"/>
    <w:rsid w:val="00144477"/>
    <w:rsid w:val="00153038"/>
    <w:rsid w:val="001559F4"/>
    <w:rsid w:val="00187AD0"/>
    <w:rsid w:val="0019240F"/>
    <w:rsid w:val="00194373"/>
    <w:rsid w:val="001A4C74"/>
    <w:rsid w:val="001B14E5"/>
    <w:rsid w:val="001B509F"/>
    <w:rsid w:val="001B7A67"/>
    <w:rsid w:val="001C4D3A"/>
    <w:rsid w:val="001D7F48"/>
    <w:rsid w:val="001E14B9"/>
    <w:rsid w:val="001E2372"/>
    <w:rsid w:val="001E5AA4"/>
    <w:rsid w:val="001F0FEB"/>
    <w:rsid w:val="001F321A"/>
    <w:rsid w:val="001F7FC3"/>
    <w:rsid w:val="0020063D"/>
    <w:rsid w:val="00200719"/>
    <w:rsid w:val="00200974"/>
    <w:rsid w:val="00201B6C"/>
    <w:rsid w:val="00210402"/>
    <w:rsid w:val="00212188"/>
    <w:rsid w:val="00220295"/>
    <w:rsid w:val="00221B5E"/>
    <w:rsid w:val="00225364"/>
    <w:rsid w:val="00230D9C"/>
    <w:rsid w:val="002332E0"/>
    <w:rsid w:val="00235FB2"/>
    <w:rsid w:val="00237D64"/>
    <w:rsid w:val="00253BA9"/>
    <w:rsid w:val="00256B61"/>
    <w:rsid w:val="00266F38"/>
    <w:rsid w:val="00280AAD"/>
    <w:rsid w:val="00282073"/>
    <w:rsid w:val="002828FD"/>
    <w:rsid w:val="00282E72"/>
    <w:rsid w:val="0028615D"/>
    <w:rsid w:val="00287D12"/>
    <w:rsid w:val="002920CE"/>
    <w:rsid w:val="00294648"/>
    <w:rsid w:val="00295370"/>
    <w:rsid w:val="002A02EF"/>
    <w:rsid w:val="002A3411"/>
    <w:rsid w:val="002B2FA9"/>
    <w:rsid w:val="002B5DB8"/>
    <w:rsid w:val="002C79BB"/>
    <w:rsid w:val="002D06FF"/>
    <w:rsid w:val="002D71F5"/>
    <w:rsid w:val="002F1D31"/>
    <w:rsid w:val="002F2220"/>
    <w:rsid w:val="002F3B34"/>
    <w:rsid w:val="002F69AF"/>
    <w:rsid w:val="003065A5"/>
    <w:rsid w:val="00310FF4"/>
    <w:rsid w:val="00312F34"/>
    <w:rsid w:val="00315BCA"/>
    <w:rsid w:val="0031701A"/>
    <w:rsid w:val="00327A97"/>
    <w:rsid w:val="003370C2"/>
    <w:rsid w:val="0034755B"/>
    <w:rsid w:val="00353C03"/>
    <w:rsid w:val="003719CA"/>
    <w:rsid w:val="00395642"/>
    <w:rsid w:val="003A57D3"/>
    <w:rsid w:val="003B46C0"/>
    <w:rsid w:val="003B4F10"/>
    <w:rsid w:val="003B5174"/>
    <w:rsid w:val="003F62CB"/>
    <w:rsid w:val="00404DBF"/>
    <w:rsid w:val="00411ED0"/>
    <w:rsid w:val="00412456"/>
    <w:rsid w:val="00427E6B"/>
    <w:rsid w:val="00445C99"/>
    <w:rsid w:val="00471CF8"/>
    <w:rsid w:val="00472559"/>
    <w:rsid w:val="00477344"/>
    <w:rsid w:val="004841B9"/>
    <w:rsid w:val="004869CA"/>
    <w:rsid w:val="00487705"/>
    <w:rsid w:val="0049244E"/>
    <w:rsid w:val="00492B6D"/>
    <w:rsid w:val="0049791E"/>
    <w:rsid w:val="004A083D"/>
    <w:rsid w:val="004B1E87"/>
    <w:rsid w:val="004B4E7A"/>
    <w:rsid w:val="004E0D40"/>
    <w:rsid w:val="004E60FE"/>
    <w:rsid w:val="004E7793"/>
    <w:rsid w:val="004F1686"/>
    <w:rsid w:val="004F354A"/>
    <w:rsid w:val="004F4914"/>
    <w:rsid w:val="004F499E"/>
    <w:rsid w:val="004F6490"/>
    <w:rsid w:val="00502FBE"/>
    <w:rsid w:val="00504A1F"/>
    <w:rsid w:val="005067DB"/>
    <w:rsid w:val="00507177"/>
    <w:rsid w:val="00510767"/>
    <w:rsid w:val="005110B5"/>
    <w:rsid w:val="00511B3B"/>
    <w:rsid w:val="005127D8"/>
    <w:rsid w:val="00527392"/>
    <w:rsid w:val="00532201"/>
    <w:rsid w:val="00573D13"/>
    <w:rsid w:val="00574941"/>
    <w:rsid w:val="00574E8F"/>
    <w:rsid w:val="0059097B"/>
    <w:rsid w:val="00595C27"/>
    <w:rsid w:val="005A2A11"/>
    <w:rsid w:val="005A76BA"/>
    <w:rsid w:val="005A7906"/>
    <w:rsid w:val="005D58E9"/>
    <w:rsid w:val="0060442A"/>
    <w:rsid w:val="00611349"/>
    <w:rsid w:val="00631620"/>
    <w:rsid w:val="00632A6D"/>
    <w:rsid w:val="00633B28"/>
    <w:rsid w:val="00640E96"/>
    <w:rsid w:val="006504BC"/>
    <w:rsid w:val="00656798"/>
    <w:rsid w:val="006600B7"/>
    <w:rsid w:val="00661B97"/>
    <w:rsid w:val="006634CC"/>
    <w:rsid w:val="006652E3"/>
    <w:rsid w:val="00671B65"/>
    <w:rsid w:val="006727ED"/>
    <w:rsid w:val="006763D3"/>
    <w:rsid w:val="00682CD7"/>
    <w:rsid w:val="006902C5"/>
    <w:rsid w:val="00696FB6"/>
    <w:rsid w:val="006A1CDB"/>
    <w:rsid w:val="006C09DB"/>
    <w:rsid w:val="006C36E1"/>
    <w:rsid w:val="006D3147"/>
    <w:rsid w:val="006D7405"/>
    <w:rsid w:val="006E091A"/>
    <w:rsid w:val="006E1692"/>
    <w:rsid w:val="006E1AA1"/>
    <w:rsid w:val="006F7DC6"/>
    <w:rsid w:val="0070110A"/>
    <w:rsid w:val="0070605B"/>
    <w:rsid w:val="0071321C"/>
    <w:rsid w:val="007148D9"/>
    <w:rsid w:val="007152AA"/>
    <w:rsid w:val="00720047"/>
    <w:rsid w:val="00733589"/>
    <w:rsid w:val="00734F33"/>
    <w:rsid w:val="0074124D"/>
    <w:rsid w:val="00742755"/>
    <w:rsid w:val="0074688B"/>
    <w:rsid w:val="00757305"/>
    <w:rsid w:val="007677BB"/>
    <w:rsid w:val="00771178"/>
    <w:rsid w:val="007747DB"/>
    <w:rsid w:val="0077585F"/>
    <w:rsid w:val="007807F9"/>
    <w:rsid w:val="007843BA"/>
    <w:rsid w:val="00785354"/>
    <w:rsid w:val="00786E9A"/>
    <w:rsid w:val="00790DFA"/>
    <w:rsid w:val="007A0090"/>
    <w:rsid w:val="007A01C1"/>
    <w:rsid w:val="007A3FE1"/>
    <w:rsid w:val="007A7C3A"/>
    <w:rsid w:val="007B4C4A"/>
    <w:rsid w:val="007C0E45"/>
    <w:rsid w:val="007C3B7D"/>
    <w:rsid w:val="007C40C9"/>
    <w:rsid w:val="007C5E89"/>
    <w:rsid w:val="007C65C7"/>
    <w:rsid w:val="007C6C25"/>
    <w:rsid w:val="007D06C4"/>
    <w:rsid w:val="007D3B62"/>
    <w:rsid w:val="007E44F7"/>
    <w:rsid w:val="0080143C"/>
    <w:rsid w:val="00806FB7"/>
    <w:rsid w:val="008126F3"/>
    <w:rsid w:val="00833C4F"/>
    <w:rsid w:val="00834069"/>
    <w:rsid w:val="00844621"/>
    <w:rsid w:val="008475BF"/>
    <w:rsid w:val="00847A13"/>
    <w:rsid w:val="008568D2"/>
    <w:rsid w:val="00856BCC"/>
    <w:rsid w:val="0086179E"/>
    <w:rsid w:val="008628F8"/>
    <w:rsid w:val="008655A6"/>
    <w:rsid w:val="00872FF1"/>
    <w:rsid w:val="00875AEF"/>
    <w:rsid w:val="00876942"/>
    <w:rsid w:val="008824E6"/>
    <w:rsid w:val="00884400"/>
    <w:rsid w:val="008914C5"/>
    <w:rsid w:val="008A694D"/>
    <w:rsid w:val="008A7E9A"/>
    <w:rsid w:val="008B2CD7"/>
    <w:rsid w:val="008B30C4"/>
    <w:rsid w:val="008B5AF4"/>
    <w:rsid w:val="008B68B1"/>
    <w:rsid w:val="008B6A78"/>
    <w:rsid w:val="008C10EB"/>
    <w:rsid w:val="008C5C10"/>
    <w:rsid w:val="008F6109"/>
    <w:rsid w:val="00907173"/>
    <w:rsid w:val="00911AC5"/>
    <w:rsid w:val="00912365"/>
    <w:rsid w:val="009143DD"/>
    <w:rsid w:val="009224F4"/>
    <w:rsid w:val="0092486D"/>
    <w:rsid w:val="00937ACF"/>
    <w:rsid w:val="00941896"/>
    <w:rsid w:val="009438A4"/>
    <w:rsid w:val="00960601"/>
    <w:rsid w:val="009608F4"/>
    <w:rsid w:val="0096136B"/>
    <w:rsid w:val="00964B8E"/>
    <w:rsid w:val="00972A27"/>
    <w:rsid w:val="00983D94"/>
    <w:rsid w:val="00992F8C"/>
    <w:rsid w:val="009B2493"/>
    <w:rsid w:val="009E1AD6"/>
    <w:rsid w:val="009E2A63"/>
    <w:rsid w:val="009F27D2"/>
    <w:rsid w:val="009F7261"/>
    <w:rsid w:val="00A01CAE"/>
    <w:rsid w:val="00A04162"/>
    <w:rsid w:val="00A05273"/>
    <w:rsid w:val="00A1241C"/>
    <w:rsid w:val="00A131C2"/>
    <w:rsid w:val="00A13A5C"/>
    <w:rsid w:val="00A13A74"/>
    <w:rsid w:val="00A23B99"/>
    <w:rsid w:val="00A34263"/>
    <w:rsid w:val="00A42DEE"/>
    <w:rsid w:val="00A53D06"/>
    <w:rsid w:val="00A600B5"/>
    <w:rsid w:val="00A657B8"/>
    <w:rsid w:val="00A66F4B"/>
    <w:rsid w:val="00A70EBA"/>
    <w:rsid w:val="00AA4C4A"/>
    <w:rsid w:val="00AA71D0"/>
    <w:rsid w:val="00AA7AEA"/>
    <w:rsid w:val="00AC20B7"/>
    <w:rsid w:val="00AC63F3"/>
    <w:rsid w:val="00AC6E24"/>
    <w:rsid w:val="00AD19DC"/>
    <w:rsid w:val="00AD1CBB"/>
    <w:rsid w:val="00AD3DF8"/>
    <w:rsid w:val="00AD42C6"/>
    <w:rsid w:val="00AD452C"/>
    <w:rsid w:val="00AD6F95"/>
    <w:rsid w:val="00AE3440"/>
    <w:rsid w:val="00AE4787"/>
    <w:rsid w:val="00AF40DB"/>
    <w:rsid w:val="00B014B7"/>
    <w:rsid w:val="00B1579B"/>
    <w:rsid w:val="00B15A3E"/>
    <w:rsid w:val="00B16773"/>
    <w:rsid w:val="00B16AF9"/>
    <w:rsid w:val="00B375BF"/>
    <w:rsid w:val="00B4240C"/>
    <w:rsid w:val="00B4788C"/>
    <w:rsid w:val="00B51F0B"/>
    <w:rsid w:val="00B5218E"/>
    <w:rsid w:val="00B5448B"/>
    <w:rsid w:val="00B57E14"/>
    <w:rsid w:val="00B614D7"/>
    <w:rsid w:val="00B83D2D"/>
    <w:rsid w:val="00B90C81"/>
    <w:rsid w:val="00B94A8E"/>
    <w:rsid w:val="00B94BEB"/>
    <w:rsid w:val="00BA43F9"/>
    <w:rsid w:val="00BA54C9"/>
    <w:rsid w:val="00BA6B9A"/>
    <w:rsid w:val="00BB5651"/>
    <w:rsid w:val="00BB747E"/>
    <w:rsid w:val="00BC2C9F"/>
    <w:rsid w:val="00BC2E20"/>
    <w:rsid w:val="00C0480C"/>
    <w:rsid w:val="00C04BB4"/>
    <w:rsid w:val="00C04D2F"/>
    <w:rsid w:val="00C054A3"/>
    <w:rsid w:val="00C203BA"/>
    <w:rsid w:val="00C21589"/>
    <w:rsid w:val="00C23581"/>
    <w:rsid w:val="00C23CF7"/>
    <w:rsid w:val="00C23F0F"/>
    <w:rsid w:val="00C2459E"/>
    <w:rsid w:val="00C261C0"/>
    <w:rsid w:val="00C33208"/>
    <w:rsid w:val="00C33E4A"/>
    <w:rsid w:val="00C34E1E"/>
    <w:rsid w:val="00C360AB"/>
    <w:rsid w:val="00C37B86"/>
    <w:rsid w:val="00C45DF7"/>
    <w:rsid w:val="00C56993"/>
    <w:rsid w:val="00C6404A"/>
    <w:rsid w:val="00CA3EE8"/>
    <w:rsid w:val="00CB450C"/>
    <w:rsid w:val="00CB5A3F"/>
    <w:rsid w:val="00CC1EAD"/>
    <w:rsid w:val="00CC1FB9"/>
    <w:rsid w:val="00CC430F"/>
    <w:rsid w:val="00CD52F6"/>
    <w:rsid w:val="00CE3516"/>
    <w:rsid w:val="00CE7B98"/>
    <w:rsid w:val="00D03FCA"/>
    <w:rsid w:val="00D04135"/>
    <w:rsid w:val="00D211FD"/>
    <w:rsid w:val="00D22E5F"/>
    <w:rsid w:val="00D41336"/>
    <w:rsid w:val="00D47742"/>
    <w:rsid w:val="00D5554B"/>
    <w:rsid w:val="00D55B0F"/>
    <w:rsid w:val="00D82107"/>
    <w:rsid w:val="00D86399"/>
    <w:rsid w:val="00D92CD8"/>
    <w:rsid w:val="00DA3913"/>
    <w:rsid w:val="00DA55DD"/>
    <w:rsid w:val="00DC11E9"/>
    <w:rsid w:val="00DC6BB2"/>
    <w:rsid w:val="00DD32A5"/>
    <w:rsid w:val="00DE355B"/>
    <w:rsid w:val="00DE46D6"/>
    <w:rsid w:val="00DF5440"/>
    <w:rsid w:val="00DF7F17"/>
    <w:rsid w:val="00E039D8"/>
    <w:rsid w:val="00E2482A"/>
    <w:rsid w:val="00E400D7"/>
    <w:rsid w:val="00E577DB"/>
    <w:rsid w:val="00E64392"/>
    <w:rsid w:val="00E71744"/>
    <w:rsid w:val="00E80A38"/>
    <w:rsid w:val="00E80F8B"/>
    <w:rsid w:val="00E878C9"/>
    <w:rsid w:val="00E94B08"/>
    <w:rsid w:val="00E95CA9"/>
    <w:rsid w:val="00EA1A15"/>
    <w:rsid w:val="00EA6AAE"/>
    <w:rsid w:val="00EB1980"/>
    <w:rsid w:val="00EB3600"/>
    <w:rsid w:val="00EB4204"/>
    <w:rsid w:val="00EC110C"/>
    <w:rsid w:val="00EC1903"/>
    <w:rsid w:val="00EC7FED"/>
    <w:rsid w:val="00ED0335"/>
    <w:rsid w:val="00ED22A3"/>
    <w:rsid w:val="00ED3393"/>
    <w:rsid w:val="00ED4E94"/>
    <w:rsid w:val="00EE2A85"/>
    <w:rsid w:val="00EF57F2"/>
    <w:rsid w:val="00EF7D88"/>
    <w:rsid w:val="00F01E65"/>
    <w:rsid w:val="00F11B1B"/>
    <w:rsid w:val="00F151E4"/>
    <w:rsid w:val="00F20578"/>
    <w:rsid w:val="00F31277"/>
    <w:rsid w:val="00F33A1E"/>
    <w:rsid w:val="00F356B6"/>
    <w:rsid w:val="00F566AC"/>
    <w:rsid w:val="00F62FE9"/>
    <w:rsid w:val="00F63C0E"/>
    <w:rsid w:val="00F644DC"/>
    <w:rsid w:val="00F67F99"/>
    <w:rsid w:val="00F83000"/>
    <w:rsid w:val="00F839A5"/>
    <w:rsid w:val="00F842D3"/>
    <w:rsid w:val="00F857A7"/>
    <w:rsid w:val="00F86976"/>
    <w:rsid w:val="00F96FE1"/>
    <w:rsid w:val="00FA0E50"/>
    <w:rsid w:val="00FA3F3B"/>
    <w:rsid w:val="00FA53EA"/>
    <w:rsid w:val="00FA5FFF"/>
    <w:rsid w:val="00FB1724"/>
    <w:rsid w:val="00FB3B43"/>
    <w:rsid w:val="00FC6AA0"/>
    <w:rsid w:val="00FD098D"/>
    <w:rsid w:val="00FD77E6"/>
    <w:rsid w:val="00FD7AD6"/>
    <w:rsid w:val="00FE6152"/>
    <w:rsid w:val="00FF0D99"/>
    <w:rsid w:val="00FF2D10"/>
    <w:rsid w:val="00FF359C"/>
    <w:rsid w:val="00FF5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4745"/>
  <w15:docId w15:val="{AF8DD6C0-8CF5-4F01-9AEA-DB0801480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FF35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ranslate">
    <w:name w:val="notranslate"/>
    <w:basedOn w:val="DefaultParagraphFont"/>
    <w:rsid w:val="00FF359C"/>
  </w:style>
  <w:style w:type="character" w:customStyle="1" w:styleId="defaultchar">
    <w:name w:val="default__char"/>
    <w:basedOn w:val="DefaultParagraphFont"/>
    <w:rsid w:val="00FF359C"/>
  </w:style>
  <w:style w:type="character" w:customStyle="1" w:styleId="apple-converted-space">
    <w:name w:val="apple-converted-space"/>
    <w:basedOn w:val="DefaultParagraphFont"/>
    <w:rsid w:val="00FF359C"/>
  </w:style>
  <w:style w:type="paragraph" w:customStyle="1" w:styleId="Normal1">
    <w:name w:val="Normal1"/>
    <w:basedOn w:val="Normal"/>
    <w:rsid w:val="00FF35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FF359C"/>
  </w:style>
  <w:style w:type="paragraph" w:styleId="NormalWeb">
    <w:name w:val="Normal (Web)"/>
    <w:basedOn w:val="Normal"/>
    <w:uiPriority w:val="99"/>
    <w:semiHidden/>
    <w:unhideWhenUsed/>
    <w:rsid w:val="00FF35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0578"/>
    <w:pPr>
      <w:ind w:left="720"/>
      <w:contextualSpacing/>
    </w:pPr>
  </w:style>
  <w:style w:type="table" w:styleId="TableGrid">
    <w:name w:val="Table Grid"/>
    <w:basedOn w:val="TableNormal"/>
    <w:uiPriority w:val="59"/>
    <w:rsid w:val="00E71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5C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C27"/>
  </w:style>
  <w:style w:type="paragraph" w:styleId="Footer">
    <w:name w:val="footer"/>
    <w:basedOn w:val="Normal"/>
    <w:link w:val="FooterChar"/>
    <w:uiPriority w:val="99"/>
    <w:unhideWhenUsed/>
    <w:rsid w:val="00595C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C27"/>
  </w:style>
  <w:style w:type="paragraph" w:styleId="BalloonText">
    <w:name w:val="Balloon Text"/>
    <w:basedOn w:val="Normal"/>
    <w:link w:val="BalloonTextChar"/>
    <w:uiPriority w:val="99"/>
    <w:semiHidden/>
    <w:unhideWhenUsed/>
    <w:rsid w:val="006D74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405"/>
    <w:rPr>
      <w:rFonts w:ascii="Tahoma" w:hAnsi="Tahoma" w:cs="Tahoma"/>
      <w:sz w:val="16"/>
      <w:szCs w:val="16"/>
    </w:rPr>
  </w:style>
  <w:style w:type="character" w:styleId="CommentReference">
    <w:name w:val="annotation reference"/>
    <w:basedOn w:val="DefaultParagraphFont"/>
    <w:uiPriority w:val="99"/>
    <w:semiHidden/>
    <w:unhideWhenUsed/>
    <w:rsid w:val="00573D13"/>
    <w:rPr>
      <w:sz w:val="16"/>
      <w:szCs w:val="16"/>
    </w:rPr>
  </w:style>
  <w:style w:type="paragraph" w:styleId="CommentText">
    <w:name w:val="annotation text"/>
    <w:basedOn w:val="Normal"/>
    <w:link w:val="CommentTextChar"/>
    <w:uiPriority w:val="99"/>
    <w:semiHidden/>
    <w:unhideWhenUsed/>
    <w:rsid w:val="00573D13"/>
    <w:pPr>
      <w:spacing w:line="240" w:lineRule="auto"/>
    </w:pPr>
    <w:rPr>
      <w:sz w:val="20"/>
      <w:szCs w:val="20"/>
    </w:rPr>
  </w:style>
  <w:style w:type="character" w:customStyle="1" w:styleId="CommentTextChar">
    <w:name w:val="Comment Text Char"/>
    <w:basedOn w:val="DefaultParagraphFont"/>
    <w:link w:val="CommentText"/>
    <w:uiPriority w:val="99"/>
    <w:semiHidden/>
    <w:rsid w:val="00573D13"/>
    <w:rPr>
      <w:sz w:val="20"/>
      <w:szCs w:val="20"/>
    </w:rPr>
  </w:style>
  <w:style w:type="paragraph" w:styleId="CommentSubject">
    <w:name w:val="annotation subject"/>
    <w:basedOn w:val="CommentText"/>
    <w:next w:val="CommentText"/>
    <w:link w:val="CommentSubjectChar"/>
    <w:uiPriority w:val="99"/>
    <w:semiHidden/>
    <w:unhideWhenUsed/>
    <w:rsid w:val="00573D13"/>
    <w:rPr>
      <w:b/>
      <w:bCs/>
    </w:rPr>
  </w:style>
  <w:style w:type="character" w:customStyle="1" w:styleId="CommentSubjectChar">
    <w:name w:val="Comment Subject Char"/>
    <w:basedOn w:val="CommentTextChar"/>
    <w:link w:val="CommentSubject"/>
    <w:uiPriority w:val="99"/>
    <w:semiHidden/>
    <w:rsid w:val="00573D13"/>
    <w:rPr>
      <w:b/>
      <w:bCs/>
      <w:sz w:val="20"/>
      <w:szCs w:val="20"/>
    </w:rPr>
  </w:style>
  <w:style w:type="paragraph" w:styleId="NoSpacing">
    <w:name w:val="No Spacing"/>
    <w:uiPriority w:val="1"/>
    <w:qFormat/>
    <w:rsid w:val="00AA4C4A"/>
    <w:pPr>
      <w:spacing w:after="0" w:line="240" w:lineRule="auto"/>
    </w:pPr>
    <w:rPr>
      <w:lang w:val="es-CO"/>
    </w:rPr>
  </w:style>
  <w:style w:type="paragraph" w:styleId="BodyText">
    <w:name w:val="Body Text"/>
    <w:basedOn w:val="Normal"/>
    <w:link w:val="BodyTextChar"/>
    <w:uiPriority w:val="1"/>
    <w:qFormat/>
    <w:rsid w:val="00AA4C4A"/>
    <w:pPr>
      <w:widowControl w:val="0"/>
      <w:spacing w:after="0" w:line="240" w:lineRule="auto"/>
      <w:ind w:left="220"/>
    </w:pPr>
    <w:rPr>
      <w:rFonts w:ascii="Corbel" w:eastAsia="Corbel" w:hAnsi="Corbel"/>
    </w:rPr>
  </w:style>
  <w:style w:type="character" w:customStyle="1" w:styleId="BodyTextChar">
    <w:name w:val="Body Text Char"/>
    <w:basedOn w:val="DefaultParagraphFont"/>
    <w:link w:val="BodyText"/>
    <w:uiPriority w:val="1"/>
    <w:rsid w:val="00AA4C4A"/>
    <w:rPr>
      <w:rFonts w:ascii="Corbel" w:eastAsia="Corbel" w:hAnsi="Corbel"/>
    </w:rPr>
  </w:style>
  <w:style w:type="table" w:customStyle="1" w:styleId="TableNormal1">
    <w:name w:val="Table Normal1"/>
    <w:uiPriority w:val="2"/>
    <w:semiHidden/>
    <w:unhideWhenUsed/>
    <w:qFormat/>
    <w:rsid w:val="00AA4C4A"/>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A4C4A"/>
    <w:pPr>
      <w:widowControl w:val="0"/>
      <w:spacing w:after="0" w:line="240" w:lineRule="auto"/>
    </w:pPr>
  </w:style>
  <w:style w:type="paragraph" w:customStyle="1" w:styleId="Style1">
    <w:name w:val="Style1"/>
    <w:basedOn w:val="Normal"/>
    <w:qFormat/>
    <w:rsid w:val="00C33208"/>
    <w:pPr>
      <w:spacing w:before="120" w:after="120" w:line="240" w:lineRule="atLeast"/>
      <w:ind w:firstLine="360"/>
      <w:jc w:val="both"/>
      <w:outlineLvl w:val="0"/>
    </w:pPr>
    <w:rPr>
      <w:rFonts w:asciiTheme="majorHAnsi" w:eastAsia="Times New Roman" w:hAnsiTheme="majorHAnsi" w:cs="Times New Roman"/>
      <w:b/>
      <w:bCs/>
      <w:color w:val="000000"/>
      <w:sz w:val="24"/>
      <w:szCs w:val="24"/>
      <w:lang w:val="es-ES_tradnl"/>
    </w:rPr>
  </w:style>
  <w:style w:type="paragraph" w:styleId="Revision">
    <w:name w:val="Revision"/>
    <w:hidden/>
    <w:uiPriority w:val="99"/>
    <w:semiHidden/>
    <w:rsid w:val="00AA7A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0275">
      <w:bodyDiv w:val="1"/>
      <w:marLeft w:val="0"/>
      <w:marRight w:val="0"/>
      <w:marTop w:val="0"/>
      <w:marBottom w:val="0"/>
      <w:divBdr>
        <w:top w:val="none" w:sz="0" w:space="0" w:color="auto"/>
        <w:left w:val="none" w:sz="0" w:space="0" w:color="auto"/>
        <w:bottom w:val="none" w:sz="0" w:space="0" w:color="auto"/>
        <w:right w:val="none" w:sz="0" w:space="0" w:color="auto"/>
      </w:divBdr>
    </w:div>
    <w:div w:id="172645824">
      <w:bodyDiv w:val="1"/>
      <w:marLeft w:val="0"/>
      <w:marRight w:val="0"/>
      <w:marTop w:val="0"/>
      <w:marBottom w:val="0"/>
      <w:divBdr>
        <w:top w:val="none" w:sz="0" w:space="0" w:color="auto"/>
        <w:left w:val="none" w:sz="0" w:space="0" w:color="auto"/>
        <w:bottom w:val="none" w:sz="0" w:space="0" w:color="auto"/>
        <w:right w:val="none" w:sz="0" w:space="0" w:color="auto"/>
      </w:divBdr>
    </w:div>
    <w:div w:id="490759938">
      <w:bodyDiv w:val="1"/>
      <w:marLeft w:val="0"/>
      <w:marRight w:val="0"/>
      <w:marTop w:val="0"/>
      <w:marBottom w:val="0"/>
      <w:divBdr>
        <w:top w:val="none" w:sz="0" w:space="0" w:color="auto"/>
        <w:left w:val="none" w:sz="0" w:space="0" w:color="auto"/>
        <w:bottom w:val="none" w:sz="0" w:space="0" w:color="auto"/>
        <w:right w:val="none" w:sz="0" w:space="0" w:color="auto"/>
      </w:divBdr>
      <w:divsChild>
        <w:div w:id="1997487389">
          <w:marLeft w:val="547"/>
          <w:marRight w:val="0"/>
          <w:marTop w:val="120"/>
          <w:marBottom w:val="120"/>
          <w:divBdr>
            <w:top w:val="none" w:sz="0" w:space="0" w:color="auto"/>
            <w:left w:val="none" w:sz="0" w:space="0" w:color="auto"/>
            <w:bottom w:val="none" w:sz="0" w:space="0" w:color="auto"/>
            <w:right w:val="none" w:sz="0" w:space="0" w:color="auto"/>
          </w:divBdr>
        </w:div>
      </w:divsChild>
    </w:div>
    <w:div w:id="1334802617">
      <w:bodyDiv w:val="1"/>
      <w:marLeft w:val="0"/>
      <w:marRight w:val="0"/>
      <w:marTop w:val="0"/>
      <w:marBottom w:val="0"/>
      <w:divBdr>
        <w:top w:val="none" w:sz="0" w:space="0" w:color="auto"/>
        <w:left w:val="none" w:sz="0" w:space="0" w:color="auto"/>
        <w:bottom w:val="none" w:sz="0" w:space="0" w:color="auto"/>
        <w:right w:val="none" w:sz="0" w:space="0" w:color="auto"/>
      </w:divBdr>
    </w:div>
    <w:div w:id="1363822673">
      <w:bodyDiv w:val="1"/>
      <w:marLeft w:val="0"/>
      <w:marRight w:val="0"/>
      <w:marTop w:val="0"/>
      <w:marBottom w:val="0"/>
      <w:divBdr>
        <w:top w:val="none" w:sz="0" w:space="0" w:color="auto"/>
        <w:left w:val="none" w:sz="0" w:space="0" w:color="auto"/>
        <w:bottom w:val="none" w:sz="0" w:space="0" w:color="auto"/>
        <w:right w:val="none" w:sz="0" w:space="0" w:color="auto"/>
      </w:divBdr>
      <w:divsChild>
        <w:div w:id="1581211192">
          <w:marLeft w:val="0"/>
          <w:marRight w:val="0"/>
          <w:marTop w:val="0"/>
          <w:marBottom w:val="0"/>
          <w:divBdr>
            <w:top w:val="single" w:sz="8" w:space="1" w:color="000000"/>
            <w:left w:val="single" w:sz="8" w:space="4" w:color="000000"/>
            <w:bottom w:val="single" w:sz="8" w:space="1" w:color="000000"/>
            <w:right w:val="single" w:sz="8" w:space="4" w:color="000000"/>
          </w:divBdr>
        </w:div>
        <w:div w:id="62410176">
          <w:marLeft w:val="0"/>
          <w:marRight w:val="0"/>
          <w:marTop w:val="0"/>
          <w:marBottom w:val="0"/>
          <w:divBdr>
            <w:top w:val="none" w:sz="0" w:space="0" w:color="auto"/>
            <w:left w:val="none" w:sz="0" w:space="0" w:color="auto"/>
            <w:bottom w:val="none" w:sz="0" w:space="0" w:color="auto"/>
            <w:right w:val="none" w:sz="0" w:space="0" w:color="auto"/>
          </w:divBdr>
        </w:div>
        <w:div w:id="826824996">
          <w:marLeft w:val="0"/>
          <w:marRight w:val="0"/>
          <w:marTop w:val="0"/>
          <w:marBottom w:val="0"/>
          <w:divBdr>
            <w:top w:val="none" w:sz="0" w:space="0" w:color="auto"/>
            <w:left w:val="none" w:sz="0" w:space="0" w:color="auto"/>
            <w:bottom w:val="none" w:sz="0" w:space="0" w:color="auto"/>
            <w:right w:val="none" w:sz="0" w:space="0" w:color="auto"/>
          </w:divBdr>
        </w:div>
        <w:div w:id="1697348814">
          <w:marLeft w:val="0"/>
          <w:marRight w:val="0"/>
          <w:marTop w:val="0"/>
          <w:marBottom w:val="0"/>
          <w:divBdr>
            <w:top w:val="none" w:sz="0" w:space="0" w:color="auto"/>
            <w:left w:val="none" w:sz="0" w:space="0" w:color="auto"/>
            <w:bottom w:val="none" w:sz="0" w:space="0" w:color="auto"/>
            <w:right w:val="none" w:sz="0" w:space="0" w:color="auto"/>
          </w:divBdr>
        </w:div>
        <w:div w:id="234358353">
          <w:marLeft w:val="0"/>
          <w:marRight w:val="0"/>
          <w:marTop w:val="0"/>
          <w:marBottom w:val="0"/>
          <w:divBdr>
            <w:top w:val="none" w:sz="0" w:space="0" w:color="auto"/>
            <w:left w:val="none" w:sz="0" w:space="0" w:color="auto"/>
            <w:bottom w:val="none" w:sz="0" w:space="0" w:color="auto"/>
            <w:right w:val="none" w:sz="0" w:space="0" w:color="auto"/>
          </w:divBdr>
        </w:div>
        <w:div w:id="768506411">
          <w:marLeft w:val="0"/>
          <w:marRight w:val="0"/>
          <w:marTop w:val="0"/>
          <w:marBottom w:val="0"/>
          <w:divBdr>
            <w:top w:val="none" w:sz="0" w:space="0" w:color="auto"/>
            <w:left w:val="none" w:sz="0" w:space="0" w:color="auto"/>
            <w:bottom w:val="none" w:sz="0" w:space="0" w:color="auto"/>
            <w:right w:val="none" w:sz="0" w:space="0" w:color="auto"/>
          </w:divBdr>
        </w:div>
        <w:div w:id="978076901">
          <w:marLeft w:val="0"/>
          <w:marRight w:val="0"/>
          <w:marTop w:val="0"/>
          <w:marBottom w:val="0"/>
          <w:divBdr>
            <w:top w:val="none" w:sz="0" w:space="0" w:color="auto"/>
            <w:left w:val="none" w:sz="0" w:space="0" w:color="auto"/>
            <w:bottom w:val="none" w:sz="0" w:space="0" w:color="auto"/>
            <w:right w:val="none" w:sz="0" w:space="0" w:color="auto"/>
          </w:divBdr>
        </w:div>
        <w:div w:id="309941339">
          <w:marLeft w:val="0"/>
          <w:marRight w:val="0"/>
          <w:marTop w:val="0"/>
          <w:marBottom w:val="0"/>
          <w:divBdr>
            <w:top w:val="none" w:sz="0" w:space="0" w:color="auto"/>
            <w:left w:val="none" w:sz="0" w:space="0" w:color="auto"/>
            <w:bottom w:val="none" w:sz="0" w:space="0" w:color="auto"/>
            <w:right w:val="none" w:sz="0" w:space="0" w:color="auto"/>
          </w:divBdr>
        </w:div>
      </w:divsChild>
    </w:div>
    <w:div w:id="1379890209">
      <w:bodyDiv w:val="1"/>
      <w:marLeft w:val="0"/>
      <w:marRight w:val="0"/>
      <w:marTop w:val="0"/>
      <w:marBottom w:val="0"/>
      <w:divBdr>
        <w:top w:val="none" w:sz="0" w:space="0" w:color="auto"/>
        <w:left w:val="none" w:sz="0" w:space="0" w:color="auto"/>
        <w:bottom w:val="none" w:sz="0" w:space="0" w:color="auto"/>
        <w:right w:val="none" w:sz="0" w:space="0" w:color="auto"/>
      </w:divBdr>
    </w:div>
    <w:div w:id="1701467306">
      <w:bodyDiv w:val="1"/>
      <w:marLeft w:val="0"/>
      <w:marRight w:val="0"/>
      <w:marTop w:val="0"/>
      <w:marBottom w:val="0"/>
      <w:divBdr>
        <w:top w:val="none" w:sz="0" w:space="0" w:color="auto"/>
        <w:left w:val="none" w:sz="0" w:space="0" w:color="auto"/>
        <w:bottom w:val="none" w:sz="0" w:space="0" w:color="auto"/>
        <w:right w:val="none" w:sz="0" w:space="0" w:color="auto"/>
      </w:divBdr>
    </w:div>
    <w:div w:id="187708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B5A18-F976-497D-A7C3-E354F5061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3750</Words>
  <Characters>21379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Inter-American Development Bank</Company>
  <LinksUpToDate>false</LinksUpToDate>
  <CharactersWithSpaces>25079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IADB</dc:creator>
  <cp:lastModifiedBy>Gonzalez Flores, Mario</cp:lastModifiedBy>
  <cp:revision>3</cp:revision>
  <cp:lastPrinted>2018-05-10T13:43:00Z</cp:lastPrinted>
  <dcterms:created xsi:type="dcterms:W3CDTF">2018-05-10T14:59:00Z</dcterms:created>
  <dcterms:modified xsi:type="dcterms:W3CDTF">2018-05-10T15:00:00Z</dcterms:modified>
</cp:coreProperties>
</file>